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880" w:rsidRPr="005430E9" w:rsidRDefault="00422880" w:rsidP="00B966B6">
      <w:pPr>
        <w:spacing w:afterLines="50"/>
        <w:jc w:val="center"/>
        <w:rPr>
          <w:rFonts w:ascii="楷体" w:eastAsia="楷体" w:hAnsi="楷体"/>
          <w:b/>
          <w:sz w:val="44"/>
          <w:szCs w:val="44"/>
        </w:rPr>
      </w:pPr>
      <w:r w:rsidRPr="005430E9">
        <w:rPr>
          <w:rFonts w:ascii="楷体" w:eastAsia="楷体" w:hAnsi="楷体"/>
          <w:b/>
          <w:sz w:val="44"/>
          <w:szCs w:val="44"/>
        </w:rPr>
        <w:t>暨南大学本科实验报告专用纸</w:t>
      </w:r>
    </w:p>
    <w:p w:rsidR="000C5D66" w:rsidRPr="00D94998" w:rsidRDefault="000C5D66" w:rsidP="000C5D66">
      <w:pPr>
        <w:spacing w:line="420" w:lineRule="exact"/>
        <w:rPr>
          <w:rFonts w:ascii="楷体" w:eastAsia="楷体" w:hAnsi="楷体"/>
          <w:sz w:val="28"/>
          <w:szCs w:val="28"/>
        </w:rPr>
      </w:pPr>
      <w:r w:rsidRPr="00D94998">
        <w:rPr>
          <w:rFonts w:ascii="楷体" w:eastAsia="楷体" w:hAnsi="楷体"/>
          <w:sz w:val="28"/>
          <w:szCs w:val="28"/>
        </w:rPr>
        <w:t>课程名称</w:t>
      </w:r>
      <w:r w:rsidRPr="00D94998">
        <w:rPr>
          <w:rFonts w:ascii="楷体" w:eastAsia="楷体" w:hAnsi="楷体"/>
          <w:sz w:val="28"/>
          <w:szCs w:val="28"/>
          <w:u w:val="single"/>
        </w:rPr>
        <w:t xml:space="preserve">   </w:t>
      </w:r>
      <w:r w:rsidRPr="00D94998">
        <w:rPr>
          <w:rFonts w:ascii="楷体" w:eastAsia="楷体" w:hAnsi="楷体" w:hint="eastAsia"/>
          <w:sz w:val="28"/>
          <w:szCs w:val="28"/>
          <w:u w:val="single"/>
        </w:rPr>
        <w:t xml:space="preserve">  </w:t>
      </w:r>
      <w:r w:rsidRPr="00D94998">
        <w:rPr>
          <w:rFonts w:ascii="楷体" w:eastAsia="楷体" w:hAnsi="楷体" w:hint="eastAsia"/>
          <w:sz w:val="32"/>
          <w:szCs w:val="32"/>
          <w:u w:val="single"/>
        </w:rPr>
        <w:t>程序设计基础</w:t>
      </w:r>
      <w:r w:rsidRPr="00D94998">
        <w:rPr>
          <w:rFonts w:ascii="楷体" w:eastAsia="楷体" w:hAnsi="楷体"/>
          <w:sz w:val="28"/>
          <w:szCs w:val="28"/>
          <w:u w:val="single"/>
        </w:rPr>
        <w:t xml:space="preserve">     </w:t>
      </w:r>
      <w:r w:rsidRPr="00D94998">
        <w:rPr>
          <w:rFonts w:ascii="楷体" w:eastAsia="楷体" w:hAnsi="楷体" w:hint="eastAsia"/>
          <w:sz w:val="28"/>
          <w:szCs w:val="28"/>
          <w:u w:val="single"/>
        </w:rPr>
        <w:t xml:space="preserve">    </w:t>
      </w:r>
      <w:r w:rsidRPr="00D94998">
        <w:rPr>
          <w:rFonts w:ascii="楷体" w:eastAsia="楷体" w:hAnsi="楷体"/>
          <w:sz w:val="28"/>
          <w:szCs w:val="28"/>
          <w:u w:val="single"/>
        </w:rPr>
        <w:t xml:space="preserve">    </w:t>
      </w:r>
      <w:r w:rsidRPr="00D94998">
        <w:rPr>
          <w:rFonts w:ascii="楷体" w:eastAsia="楷体" w:hAnsi="楷体"/>
          <w:sz w:val="28"/>
          <w:szCs w:val="28"/>
        </w:rPr>
        <w:t>成绩评定</w:t>
      </w:r>
      <w:r w:rsidR="00A73157">
        <w:rPr>
          <w:rFonts w:ascii="楷体" w:eastAsia="楷体" w:hAnsi="楷体" w:hint="eastAsia"/>
          <w:sz w:val="28"/>
          <w:szCs w:val="28"/>
        </w:rPr>
        <w:t xml:space="preserve"> </w:t>
      </w:r>
      <w:r w:rsidRPr="00D94998">
        <w:rPr>
          <w:rFonts w:ascii="楷体" w:eastAsia="楷体" w:hAnsi="楷体"/>
          <w:sz w:val="28"/>
          <w:szCs w:val="28"/>
          <w:u w:val="single"/>
        </w:rPr>
        <w:t xml:space="preserve">           </w:t>
      </w:r>
    </w:p>
    <w:p w:rsidR="000C5D66" w:rsidRPr="00D94998" w:rsidRDefault="000C5D66" w:rsidP="000C5D66">
      <w:pPr>
        <w:spacing w:line="420" w:lineRule="exact"/>
        <w:rPr>
          <w:rFonts w:ascii="楷体" w:eastAsia="楷体" w:hAnsi="楷体"/>
          <w:sz w:val="28"/>
          <w:szCs w:val="28"/>
        </w:rPr>
      </w:pPr>
      <w:r w:rsidRPr="00D94998">
        <w:rPr>
          <w:rFonts w:ascii="楷体" w:eastAsia="楷体" w:hAnsi="楷体"/>
          <w:sz w:val="28"/>
          <w:szCs w:val="28"/>
        </w:rPr>
        <w:t>实验项目名称</w:t>
      </w:r>
      <w:r w:rsidRPr="00D94998">
        <w:rPr>
          <w:rFonts w:ascii="楷体" w:eastAsia="楷体" w:hAnsi="楷体"/>
          <w:sz w:val="28"/>
          <w:szCs w:val="28"/>
          <w:u w:val="single"/>
        </w:rPr>
        <w:t xml:space="preserve">  </w:t>
      </w:r>
      <w:r w:rsidRPr="00D94998">
        <w:rPr>
          <w:rFonts w:ascii="楷体" w:eastAsia="楷体" w:hAnsi="楷体" w:hint="eastAsia"/>
          <w:sz w:val="28"/>
          <w:szCs w:val="28"/>
          <w:u w:val="single"/>
        </w:rPr>
        <w:t xml:space="preserve"> </w:t>
      </w:r>
      <w:r w:rsidR="00A73157">
        <w:rPr>
          <w:rFonts w:ascii="楷体" w:eastAsia="楷体" w:hAnsi="楷体" w:hint="eastAsia"/>
          <w:sz w:val="28"/>
          <w:szCs w:val="28"/>
          <w:u w:val="single"/>
        </w:rPr>
        <w:t xml:space="preserve">       </w:t>
      </w:r>
      <w:r w:rsidR="002706C6">
        <w:rPr>
          <w:rFonts w:ascii="楷体" w:eastAsia="楷体" w:hAnsi="楷体" w:hint="eastAsia"/>
          <w:sz w:val="28"/>
          <w:szCs w:val="28"/>
          <w:u w:val="single"/>
        </w:rPr>
        <w:t>程序</w:t>
      </w:r>
      <w:r w:rsidR="00A73157">
        <w:rPr>
          <w:rFonts w:ascii="楷体" w:eastAsia="楷体" w:hAnsi="楷体" w:hint="eastAsia"/>
          <w:sz w:val="28"/>
          <w:szCs w:val="28"/>
          <w:u w:val="single"/>
        </w:rPr>
        <w:t xml:space="preserve">流程控制   </w:t>
      </w:r>
      <w:r w:rsidRPr="00D94998">
        <w:rPr>
          <w:rFonts w:ascii="楷体" w:eastAsia="楷体" w:hAnsi="楷体" w:hint="eastAsia"/>
          <w:sz w:val="32"/>
          <w:szCs w:val="32"/>
          <w:u w:val="single"/>
        </w:rPr>
        <w:t xml:space="preserve"> </w:t>
      </w:r>
      <w:r w:rsidRPr="00D94998">
        <w:rPr>
          <w:rFonts w:ascii="楷体" w:eastAsia="楷体" w:hAnsi="楷体"/>
          <w:sz w:val="28"/>
          <w:szCs w:val="28"/>
          <w:u w:val="single"/>
        </w:rPr>
        <w:t xml:space="preserve"> </w:t>
      </w:r>
      <w:r w:rsidR="00A73157">
        <w:rPr>
          <w:rFonts w:ascii="楷体" w:eastAsia="楷体" w:hAnsi="楷体" w:hint="eastAsia"/>
          <w:sz w:val="28"/>
          <w:szCs w:val="28"/>
          <w:u w:val="single"/>
        </w:rPr>
        <w:t xml:space="preserve">     </w:t>
      </w:r>
      <w:r w:rsidRPr="00D94998">
        <w:rPr>
          <w:rFonts w:ascii="楷体" w:eastAsia="楷体" w:hAnsi="楷体"/>
          <w:sz w:val="28"/>
          <w:szCs w:val="28"/>
        </w:rPr>
        <w:t>指导教师</w:t>
      </w:r>
      <w:r w:rsidRPr="00D94998">
        <w:rPr>
          <w:rFonts w:ascii="楷体" w:eastAsia="楷体" w:hAnsi="楷体"/>
          <w:sz w:val="28"/>
          <w:szCs w:val="28"/>
          <w:u w:val="single"/>
        </w:rPr>
        <w:t xml:space="preserve">       </w:t>
      </w:r>
      <w:r w:rsidR="00A73157">
        <w:rPr>
          <w:rFonts w:ascii="楷体" w:eastAsia="楷体" w:hAnsi="楷体" w:hint="eastAsia"/>
          <w:sz w:val="28"/>
          <w:szCs w:val="28"/>
          <w:u w:val="single"/>
        </w:rPr>
        <w:t xml:space="preserve"> </w:t>
      </w:r>
    </w:p>
    <w:p w:rsidR="000C5D66" w:rsidRPr="00D94998" w:rsidRDefault="000C5D66" w:rsidP="000C5D66">
      <w:pPr>
        <w:spacing w:line="420" w:lineRule="exact"/>
        <w:rPr>
          <w:rFonts w:ascii="楷体" w:eastAsia="楷体" w:hAnsi="楷体"/>
          <w:sz w:val="28"/>
          <w:szCs w:val="28"/>
          <w:u w:val="single"/>
        </w:rPr>
      </w:pPr>
      <w:r w:rsidRPr="00D94998">
        <w:rPr>
          <w:rFonts w:ascii="楷体" w:eastAsia="楷体" w:hAnsi="楷体"/>
          <w:sz w:val="28"/>
          <w:szCs w:val="28"/>
        </w:rPr>
        <w:t>实验项目编号</w:t>
      </w:r>
      <w:r w:rsidRPr="00D94998">
        <w:rPr>
          <w:rFonts w:ascii="楷体" w:eastAsia="楷体" w:hAnsi="楷体"/>
          <w:sz w:val="28"/>
          <w:szCs w:val="28"/>
          <w:u w:val="single"/>
        </w:rPr>
        <w:t xml:space="preserve">  </w:t>
      </w:r>
      <w:r w:rsidR="00165440">
        <w:rPr>
          <w:rFonts w:ascii="楷体" w:eastAsia="楷体" w:hAnsi="楷体" w:hint="eastAsia"/>
          <w:sz w:val="28"/>
          <w:szCs w:val="28"/>
          <w:u w:val="single"/>
        </w:rPr>
        <w:t>Python</w:t>
      </w:r>
      <w:proofErr w:type="gramStart"/>
      <w:r w:rsidR="009C553E">
        <w:rPr>
          <w:rFonts w:ascii="楷体" w:eastAsia="楷体" w:hAnsi="楷体" w:hint="eastAsia"/>
          <w:sz w:val="28"/>
          <w:szCs w:val="28"/>
          <w:u w:val="single"/>
        </w:rPr>
        <w:t>一</w:t>
      </w:r>
      <w:proofErr w:type="gramEnd"/>
      <w:r w:rsidRPr="00D94998">
        <w:rPr>
          <w:rFonts w:ascii="楷体" w:eastAsia="楷体" w:hAnsi="楷体" w:hint="eastAsia"/>
          <w:sz w:val="28"/>
          <w:szCs w:val="28"/>
          <w:u w:val="single"/>
        </w:rPr>
        <w:t xml:space="preserve"> </w:t>
      </w:r>
      <w:r w:rsidRPr="00D94998">
        <w:rPr>
          <w:rFonts w:ascii="楷体" w:eastAsia="楷体" w:hAnsi="楷体"/>
          <w:sz w:val="28"/>
          <w:szCs w:val="28"/>
          <w:u w:val="single"/>
        </w:rPr>
        <w:t xml:space="preserve">   </w:t>
      </w:r>
      <w:r w:rsidRPr="00D94998">
        <w:rPr>
          <w:rFonts w:ascii="楷体" w:eastAsia="楷体" w:hAnsi="楷体"/>
          <w:sz w:val="28"/>
          <w:szCs w:val="28"/>
        </w:rPr>
        <w:t>实验项目类型</w:t>
      </w:r>
      <w:r w:rsidRPr="00D94998">
        <w:rPr>
          <w:rFonts w:ascii="楷体" w:eastAsia="楷体" w:hAnsi="楷体"/>
          <w:sz w:val="28"/>
          <w:szCs w:val="28"/>
          <w:u w:val="single"/>
        </w:rPr>
        <w:t xml:space="preserve">    </w:t>
      </w:r>
      <w:r w:rsidRPr="00D94998">
        <w:rPr>
          <w:rFonts w:ascii="楷体" w:eastAsia="楷体" w:hAnsi="楷体"/>
          <w:sz w:val="28"/>
          <w:szCs w:val="28"/>
        </w:rPr>
        <w:t>实验地点</w:t>
      </w:r>
      <w:r w:rsidRPr="00D94998">
        <w:rPr>
          <w:rFonts w:ascii="楷体" w:eastAsia="楷体" w:hAnsi="楷体"/>
          <w:sz w:val="28"/>
          <w:szCs w:val="28"/>
          <w:u w:val="single"/>
        </w:rPr>
        <w:t xml:space="preserve">           </w:t>
      </w:r>
      <w:r w:rsidR="00DD04FE">
        <w:rPr>
          <w:rFonts w:ascii="楷体" w:eastAsia="楷体" w:hAnsi="楷体" w:hint="eastAsia"/>
          <w:sz w:val="28"/>
          <w:szCs w:val="28"/>
          <w:u w:val="single"/>
        </w:rPr>
        <w:t xml:space="preserve"> </w:t>
      </w:r>
    </w:p>
    <w:p w:rsidR="000C5D66" w:rsidRPr="00D94998" w:rsidRDefault="000C5D66" w:rsidP="000C5D66">
      <w:pPr>
        <w:spacing w:line="420" w:lineRule="exact"/>
        <w:rPr>
          <w:rFonts w:ascii="楷体" w:eastAsia="楷体" w:hAnsi="楷体"/>
          <w:sz w:val="28"/>
          <w:szCs w:val="28"/>
          <w:u w:val="single"/>
        </w:rPr>
      </w:pPr>
      <w:r w:rsidRPr="00D94998">
        <w:rPr>
          <w:rFonts w:ascii="楷体" w:eastAsia="楷体" w:hAnsi="楷体"/>
          <w:sz w:val="28"/>
          <w:szCs w:val="28"/>
        </w:rPr>
        <w:t>学生姓名</w:t>
      </w:r>
      <w:r w:rsidRPr="00D94998">
        <w:rPr>
          <w:rFonts w:ascii="楷体" w:eastAsia="楷体" w:hAnsi="楷体"/>
          <w:sz w:val="28"/>
          <w:szCs w:val="28"/>
          <w:u w:val="single"/>
        </w:rPr>
        <w:t xml:space="preserve">                 </w:t>
      </w:r>
      <w:r w:rsidRPr="00D94998">
        <w:rPr>
          <w:rFonts w:ascii="楷体" w:eastAsia="楷体" w:hAnsi="楷体"/>
          <w:sz w:val="28"/>
          <w:szCs w:val="28"/>
        </w:rPr>
        <w:t>学号</w:t>
      </w:r>
      <w:r w:rsidRPr="00D94998">
        <w:rPr>
          <w:rFonts w:ascii="楷体" w:eastAsia="楷体" w:hAnsi="楷体"/>
          <w:sz w:val="28"/>
          <w:szCs w:val="28"/>
          <w:u w:val="single"/>
        </w:rPr>
        <w:t xml:space="preserve">                               </w:t>
      </w:r>
    </w:p>
    <w:p w:rsidR="000C5D66" w:rsidRPr="00D94998" w:rsidRDefault="000C5D66" w:rsidP="000C5D66">
      <w:pPr>
        <w:numPr>
          <w:ins w:id="0" w:author="MC SYSTEM" w:date="2006-06-11T14:06:00Z"/>
        </w:numPr>
        <w:spacing w:line="420" w:lineRule="exact"/>
        <w:rPr>
          <w:rFonts w:ascii="楷体" w:eastAsia="楷体" w:hAnsi="楷体"/>
          <w:sz w:val="28"/>
          <w:szCs w:val="28"/>
          <w:u w:val="single"/>
        </w:rPr>
      </w:pPr>
      <w:r w:rsidRPr="00D94998">
        <w:rPr>
          <w:rFonts w:ascii="楷体" w:eastAsia="楷体" w:hAnsi="楷体"/>
          <w:sz w:val="28"/>
          <w:szCs w:val="28"/>
        </w:rPr>
        <w:t>学院</w:t>
      </w:r>
      <w:r w:rsidRPr="00D94998">
        <w:rPr>
          <w:rFonts w:ascii="楷体" w:eastAsia="楷体" w:hAnsi="楷体"/>
          <w:sz w:val="28"/>
          <w:szCs w:val="28"/>
          <w:u w:val="single"/>
        </w:rPr>
        <w:t xml:space="preserve">                    </w:t>
      </w:r>
      <w:r w:rsidR="00A73157">
        <w:rPr>
          <w:rFonts w:ascii="楷体" w:eastAsia="楷体" w:hAnsi="楷体" w:hint="eastAsia"/>
          <w:sz w:val="28"/>
          <w:szCs w:val="28"/>
          <w:u w:val="single"/>
        </w:rPr>
        <w:t xml:space="preserve"> </w:t>
      </w:r>
      <w:r w:rsidRPr="00D94998">
        <w:rPr>
          <w:rFonts w:ascii="楷体" w:eastAsia="楷体" w:hAnsi="楷体"/>
          <w:sz w:val="28"/>
          <w:szCs w:val="28"/>
        </w:rPr>
        <w:t>系</w:t>
      </w:r>
      <w:r w:rsidRPr="00D94998">
        <w:rPr>
          <w:rFonts w:ascii="楷体" w:eastAsia="楷体" w:hAnsi="楷体"/>
          <w:sz w:val="28"/>
          <w:szCs w:val="28"/>
          <w:u w:val="single"/>
        </w:rPr>
        <w:t xml:space="preserve">          </w:t>
      </w:r>
      <w:r w:rsidRPr="00D94998">
        <w:rPr>
          <w:rFonts w:ascii="楷体" w:eastAsia="楷体" w:hAnsi="楷体"/>
          <w:sz w:val="28"/>
          <w:szCs w:val="28"/>
        </w:rPr>
        <w:t>专业</w:t>
      </w:r>
      <w:r w:rsidRPr="00D94998">
        <w:rPr>
          <w:rFonts w:ascii="楷体" w:eastAsia="楷体" w:hAnsi="楷体"/>
          <w:sz w:val="28"/>
          <w:szCs w:val="28"/>
          <w:u w:val="single"/>
        </w:rPr>
        <w:t xml:space="preserve">                   </w:t>
      </w:r>
    </w:p>
    <w:p w:rsidR="000C5D66" w:rsidRPr="00D94998" w:rsidRDefault="000C5D66" w:rsidP="000C5D66">
      <w:pPr>
        <w:spacing w:line="420" w:lineRule="exact"/>
        <w:rPr>
          <w:rFonts w:ascii="楷体" w:eastAsia="楷体" w:hAnsi="楷体"/>
          <w:sz w:val="28"/>
          <w:szCs w:val="28"/>
        </w:rPr>
      </w:pPr>
      <w:r w:rsidRPr="00D94998">
        <w:rPr>
          <w:rFonts w:ascii="楷体" w:eastAsia="楷体" w:hAnsi="楷体"/>
          <w:sz w:val="28"/>
          <w:szCs w:val="28"/>
        </w:rPr>
        <w:t>实验时间</w:t>
      </w:r>
      <w:r w:rsidRPr="00D94998">
        <w:rPr>
          <w:rFonts w:ascii="楷体" w:eastAsia="楷体" w:hAnsi="楷体"/>
          <w:sz w:val="28"/>
          <w:szCs w:val="28"/>
          <w:u w:val="single"/>
        </w:rPr>
        <w:t xml:space="preserve">    </w:t>
      </w:r>
      <w:r w:rsidRPr="00D94998">
        <w:rPr>
          <w:rFonts w:ascii="楷体" w:eastAsia="楷体" w:hAnsi="楷体"/>
          <w:sz w:val="28"/>
          <w:szCs w:val="28"/>
        </w:rPr>
        <w:t>年</w:t>
      </w:r>
      <w:r w:rsidRPr="00D94998">
        <w:rPr>
          <w:rFonts w:ascii="楷体" w:eastAsia="楷体" w:hAnsi="楷体"/>
          <w:sz w:val="28"/>
          <w:szCs w:val="28"/>
          <w:u w:val="single"/>
        </w:rPr>
        <w:t xml:space="preserve">  </w:t>
      </w:r>
      <w:r w:rsidRPr="00D94998">
        <w:rPr>
          <w:rFonts w:ascii="楷体" w:eastAsia="楷体" w:hAnsi="楷体"/>
          <w:sz w:val="28"/>
          <w:szCs w:val="28"/>
        </w:rPr>
        <w:t>月</w:t>
      </w:r>
      <w:r w:rsidRPr="00D94998">
        <w:rPr>
          <w:rFonts w:ascii="楷体" w:eastAsia="楷体" w:hAnsi="楷体"/>
          <w:sz w:val="28"/>
          <w:szCs w:val="28"/>
          <w:u w:val="single"/>
        </w:rPr>
        <w:t xml:space="preserve">  </w:t>
      </w:r>
      <w:r w:rsidRPr="00D94998">
        <w:rPr>
          <w:rFonts w:ascii="楷体" w:eastAsia="楷体" w:hAnsi="楷体"/>
          <w:sz w:val="28"/>
          <w:szCs w:val="28"/>
        </w:rPr>
        <w:t xml:space="preserve">日 </w:t>
      </w:r>
      <w:r w:rsidRPr="00D94998">
        <w:rPr>
          <w:rFonts w:ascii="楷体" w:eastAsia="楷体" w:hAnsi="楷体"/>
          <w:sz w:val="28"/>
          <w:szCs w:val="28"/>
          <w:u w:val="single"/>
        </w:rPr>
        <w:t xml:space="preserve">  </w:t>
      </w:r>
      <w:r w:rsidRPr="00D94998">
        <w:rPr>
          <w:rFonts w:ascii="楷体" w:eastAsia="楷体" w:hAnsi="楷体"/>
          <w:sz w:val="28"/>
          <w:szCs w:val="28"/>
        </w:rPr>
        <w:t>午～</w:t>
      </w:r>
      <w:r w:rsidRPr="00D94998">
        <w:rPr>
          <w:rFonts w:ascii="楷体" w:eastAsia="楷体" w:hAnsi="楷体"/>
          <w:sz w:val="28"/>
          <w:szCs w:val="28"/>
          <w:u w:val="single"/>
        </w:rPr>
        <w:t xml:space="preserve">  </w:t>
      </w:r>
      <w:r w:rsidRPr="00D94998">
        <w:rPr>
          <w:rFonts w:ascii="楷体" w:eastAsia="楷体" w:hAnsi="楷体"/>
          <w:sz w:val="28"/>
          <w:szCs w:val="28"/>
        </w:rPr>
        <w:t>月</w:t>
      </w:r>
      <w:r w:rsidRPr="00D94998">
        <w:rPr>
          <w:rFonts w:ascii="楷体" w:eastAsia="楷体" w:hAnsi="楷体"/>
          <w:sz w:val="28"/>
          <w:szCs w:val="28"/>
          <w:u w:val="single"/>
        </w:rPr>
        <w:t xml:space="preserve">  </w:t>
      </w:r>
      <w:r w:rsidRPr="00D94998">
        <w:rPr>
          <w:rFonts w:ascii="楷体" w:eastAsia="楷体" w:hAnsi="楷体"/>
          <w:sz w:val="28"/>
          <w:szCs w:val="28"/>
        </w:rPr>
        <w:t xml:space="preserve">日 </w:t>
      </w:r>
      <w:r w:rsidRPr="00D94998">
        <w:rPr>
          <w:rFonts w:ascii="楷体" w:eastAsia="楷体" w:hAnsi="楷体"/>
          <w:sz w:val="28"/>
          <w:szCs w:val="28"/>
          <w:u w:val="single"/>
        </w:rPr>
        <w:t xml:space="preserve">  </w:t>
      </w:r>
      <w:r w:rsidRPr="00D94998">
        <w:rPr>
          <w:rFonts w:ascii="楷体" w:eastAsia="楷体" w:hAnsi="楷体"/>
          <w:sz w:val="28"/>
          <w:szCs w:val="28"/>
        </w:rPr>
        <w:t>午 温度</w:t>
      </w:r>
      <w:r w:rsidRPr="00D94998">
        <w:rPr>
          <w:rFonts w:ascii="楷体" w:eastAsia="楷体" w:hAnsi="楷体"/>
          <w:sz w:val="28"/>
          <w:szCs w:val="28"/>
          <w:u w:val="single"/>
        </w:rPr>
        <w:t xml:space="preserve">  </w:t>
      </w:r>
      <w:r w:rsidRPr="00D94998">
        <w:rPr>
          <w:rFonts w:ascii="楷体" w:eastAsia="楷体" w:hAnsi="楷体"/>
          <w:sz w:val="28"/>
          <w:szCs w:val="28"/>
        </w:rPr>
        <w:t>℃湿度</w:t>
      </w:r>
      <w:r w:rsidRPr="00D94998">
        <w:rPr>
          <w:rFonts w:ascii="楷体" w:eastAsia="楷体" w:hAnsi="楷体"/>
          <w:sz w:val="28"/>
          <w:szCs w:val="28"/>
          <w:u w:val="single"/>
        </w:rPr>
        <w:t xml:space="preserve">     </w:t>
      </w:r>
    </w:p>
    <w:p w:rsidR="000C5D66" w:rsidRPr="000C5D66" w:rsidRDefault="000C5D66">
      <w:pPr>
        <w:spacing w:line="420" w:lineRule="exact"/>
        <w:rPr>
          <w:rFonts w:ascii="黑体" w:eastAsia="黑体" w:hAnsi="黑体"/>
          <w:sz w:val="28"/>
          <w:szCs w:val="28"/>
        </w:rPr>
      </w:pPr>
    </w:p>
    <w:p w:rsidR="00422880" w:rsidRPr="0080666A" w:rsidRDefault="0080666A" w:rsidP="00B966B6">
      <w:pPr>
        <w:spacing w:beforeLines="100" w:afterLines="50"/>
        <w:textAlignment w:val="center"/>
        <w:outlineLvl w:val="0"/>
        <w:rPr>
          <w:rFonts w:ascii="黑体" w:eastAsia="黑体"/>
          <w:sz w:val="24"/>
        </w:rPr>
      </w:pPr>
      <w:r>
        <w:rPr>
          <w:rFonts w:ascii="黑体" w:eastAsia="黑体" w:hint="eastAsia"/>
          <w:sz w:val="24"/>
        </w:rPr>
        <w:t>一</w:t>
      </w:r>
      <w:r w:rsidRPr="0080666A">
        <w:rPr>
          <w:rFonts w:ascii="黑体" w:eastAsia="黑体" w:hint="eastAsia"/>
          <w:sz w:val="24"/>
        </w:rPr>
        <w:t>、</w:t>
      </w:r>
      <w:r w:rsidR="00422880" w:rsidRPr="0080666A">
        <w:rPr>
          <w:rFonts w:ascii="黑体" w:eastAsia="黑体" w:hint="eastAsia"/>
          <w:sz w:val="24"/>
        </w:rPr>
        <w:t>实验目的</w:t>
      </w:r>
    </w:p>
    <w:p w:rsidR="00945B52" w:rsidRDefault="00945B52" w:rsidP="0080666A">
      <w:pPr>
        <w:spacing w:line="360" w:lineRule="exact"/>
        <w:ind w:firstLineChars="200" w:firstLine="420"/>
        <w:textAlignment w:val="center"/>
        <w:rPr>
          <w:rFonts w:ascii="Arial" w:hAnsi="Arial"/>
          <w:szCs w:val="21"/>
        </w:rPr>
      </w:pPr>
      <w:r>
        <w:rPr>
          <w:rFonts w:ascii="Arial" w:hAnsi="Arial" w:hint="eastAsia"/>
          <w:szCs w:val="21"/>
        </w:rPr>
        <w:t>1</w:t>
      </w:r>
      <w:r>
        <w:rPr>
          <w:rFonts w:ascii="Arial" w:hAnsi="Arial"/>
          <w:szCs w:val="21"/>
        </w:rPr>
        <w:t>．</w:t>
      </w:r>
      <w:r>
        <w:rPr>
          <w:rFonts w:ascii="Arial" w:hAnsi="Arial" w:hint="eastAsia"/>
          <w:szCs w:val="21"/>
        </w:rPr>
        <w:t>了解</w:t>
      </w:r>
      <w:r w:rsidR="00165440">
        <w:rPr>
          <w:rFonts w:ascii="Arial" w:hAnsi="Arial" w:hint="eastAsia"/>
          <w:szCs w:val="21"/>
        </w:rPr>
        <w:t>Python</w:t>
      </w:r>
      <w:r>
        <w:rPr>
          <w:rFonts w:ascii="Arial" w:hAnsi="Arial" w:hint="eastAsia"/>
          <w:szCs w:val="21"/>
        </w:rPr>
        <w:t>语言程序设计的基本结构，</w:t>
      </w:r>
      <w:r w:rsidR="00BD3640">
        <w:rPr>
          <w:rFonts w:ascii="Arial" w:hAnsi="Arial" w:hint="eastAsia"/>
          <w:szCs w:val="21"/>
        </w:rPr>
        <w:t>掌握顺序结构、选择结构和循环结构及</w:t>
      </w:r>
      <w:r w:rsidR="00165440">
        <w:rPr>
          <w:rFonts w:ascii="Arial" w:hAnsi="Arial" w:hint="eastAsia"/>
          <w:szCs w:val="21"/>
        </w:rPr>
        <w:t>列表</w:t>
      </w:r>
      <w:r w:rsidR="00BD3640">
        <w:rPr>
          <w:rFonts w:ascii="Arial" w:hAnsi="Arial" w:hint="eastAsia"/>
          <w:szCs w:val="21"/>
        </w:rPr>
        <w:t>的意义和构成程序的基本方法和技术。</w:t>
      </w:r>
    </w:p>
    <w:p w:rsidR="0080666A" w:rsidRDefault="00945B52" w:rsidP="0080666A">
      <w:pPr>
        <w:spacing w:line="360" w:lineRule="exact"/>
        <w:ind w:firstLineChars="200" w:firstLine="420"/>
        <w:textAlignment w:val="center"/>
      </w:pPr>
      <w:r>
        <w:rPr>
          <w:rFonts w:ascii="Arial" w:hAnsi="Arial" w:hint="eastAsia"/>
          <w:szCs w:val="21"/>
        </w:rPr>
        <w:t>2</w:t>
      </w:r>
      <w:r w:rsidR="0080666A">
        <w:rPr>
          <w:rFonts w:ascii="Arial" w:hAnsi="Arial"/>
          <w:szCs w:val="21"/>
        </w:rPr>
        <w:t>．</w:t>
      </w:r>
      <w:r w:rsidR="00BD3640">
        <w:rPr>
          <w:rFonts w:hint="eastAsia"/>
        </w:rPr>
        <w:t>掌握</w:t>
      </w:r>
      <w:r w:rsidR="00165440">
        <w:rPr>
          <w:rFonts w:hint="eastAsia"/>
        </w:rPr>
        <w:t>Python</w:t>
      </w:r>
      <w:r w:rsidR="00BD3640">
        <w:rPr>
          <w:rFonts w:hint="eastAsia"/>
        </w:rPr>
        <w:t>语言中构造</w:t>
      </w:r>
      <w:r w:rsidR="00BD3640">
        <w:rPr>
          <w:rFonts w:ascii="Arial" w:hAnsi="Arial" w:hint="eastAsia"/>
          <w:szCs w:val="21"/>
        </w:rPr>
        <w:t>顺序结构、选择结构和循环结构及</w:t>
      </w:r>
      <w:r w:rsidR="00165440">
        <w:rPr>
          <w:rFonts w:ascii="Arial" w:hAnsi="Arial" w:hint="eastAsia"/>
          <w:szCs w:val="21"/>
        </w:rPr>
        <w:t>列表</w:t>
      </w:r>
      <w:r w:rsidR="00BD3640">
        <w:rPr>
          <w:rFonts w:hint="eastAsia"/>
        </w:rPr>
        <w:t>程序的语句</w:t>
      </w:r>
      <w:r w:rsidR="00BD3640">
        <w:t>。</w:t>
      </w:r>
    </w:p>
    <w:p w:rsidR="0080666A" w:rsidRDefault="00945B52" w:rsidP="0080666A">
      <w:pPr>
        <w:spacing w:line="360" w:lineRule="exact"/>
        <w:ind w:firstLineChars="200" w:firstLine="420"/>
        <w:textAlignment w:val="center"/>
      </w:pPr>
      <w:r>
        <w:rPr>
          <w:rFonts w:ascii="Arial" w:hAnsi="Arial" w:hint="eastAsia"/>
          <w:szCs w:val="21"/>
        </w:rPr>
        <w:t>3</w:t>
      </w:r>
      <w:r w:rsidR="00422880">
        <w:rPr>
          <w:rFonts w:ascii="Arial" w:hAnsi="Arial"/>
          <w:szCs w:val="21"/>
        </w:rPr>
        <w:t>．</w:t>
      </w:r>
      <w:r w:rsidR="00BD3640">
        <w:rPr>
          <w:rFonts w:hint="eastAsia"/>
        </w:rPr>
        <w:t>掌握用</w:t>
      </w:r>
      <w:r w:rsidR="00BD3640">
        <w:rPr>
          <w:rFonts w:ascii="Arial" w:hAnsi="Arial" w:hint="eastAsia"/>
          <w:szCs w:val="21"/>
        </w:rPr>
        <w:t>顺序结构、选择结构和循环结构及</w:t>
      </w:r>
      <w:r w:rsidR="00165440">
        <w:rPr>
          <w:rFonts w:ascii="Arial" w:hAnsi="Arial" w:hint="eastAsia"/>
          <w:szCs w:val="21"/>
        </w:rPr>
        <w:t>列表</w:t>
      </w:r>
      <w:r w:rsidR="00BD3640">
        <w:rPr>
          <w:rFonts w:hint="eastAsia"/>
        </w:rPr>
        <w:t>实现各种算法</w:t>
      </w:r>
      <w:r w:rsidR="0080666A">
        <w:t>，理解</w:t>
      </w:r>
      <w:r w:rsidR="00BD3640">
        <w:rPr>
          <w:rFonts w:hint="eastAsia"/>
        </w:rPr>
        <w:t>算法及</w:t>
      </w:r>
      <w:r w:rsidR="0080666A">
        <w:t>程序的执行流程。</w:t>
      </w:r>
    </w:p>
    <w:p w:rsidR="00422880" w:rsidRDefault="00422880" w:rsidP="00B966B6">
      <w:pPr>
        <w:spacing w:beforeLines="100" w:afterLines="50"/>
        <w:textAlignment w:val="center"/>
        <w:outlineLvl w:val="0"/>
        <w:rPr>
          <w:rFonts w:ascii="黑体" w:eastAsia="黑体"/>
          <w:sz w:val="24"/>
        </w:rPr>
      </w:pPr>
      <w:r>
        <w:rPr>
          <w:rFonts w:ascii="黑体" w:eastAsia="黑体" w:hint="eastAsia"/>
          <w:sz w:val="24"/>
        </w:rPr>
        <w:t>二、实验要求</w:t>
      </w:r>
    </w:p>
    <w:p w:rsidR="00D22D7F" w:rsidRDefault="00422880">
      <w:pPr>
        <w:spacing w:line="360" w:lineRule="exact"/>
        <w:ind w:firstLineChars="200" w:firstLine="420"/>
        <w:textAlignment w:val="center"/>
        <w:rPr>
          <w:rFonts w:ascii="Arial" w:hAnsi="Arial"/>
          <w:szCs w:val="21"/>
        </w:rPr>
      </w:pPr>
      <w:r>
        <w:rPr>
          <w:rFonts w:ascii="Arial" w:hAnsi="Arial"/>
          <w:szCs w:val="21"/>
        </w:rPr>
        <w:t>1</w:t>
      </w:r>
      <w:r>
        <w:rPr>
          <w:rFonts w:ascii="Arial" w:hAnsi="Arial" w:hint="eastAsia"/>
          <w:szCs w:val="21"/>
        </w:rPr>
        <w:t>．</w:t>
      </w:r>
      <w:r w:rsidR="00D12A0B">
        <w:rPr>
          <w:rFonts w:ascii="Arial" w:hAnsi="Arial" w:hint="eastAsia"/>
          <w:szCs w:val="21"/>
        </w:rPr>
        <w:t>完成</w:t>
      </w:r>
      <w:r w:rsidR="00165440">
        <w:rPr>
          <w:rFonts w:ascii="Arial" w:hAnsi="Arial" w:hint="eastAsia"/>
          <w:szCs w:val="21"/>
        </w:rPr>
        <w:t>Python</w:t>
      </w:r>
      <w:r w:rsidR="00D12A0B">
        <w:rPr>
          <w:rFonts w:ascii="Arial" w:hAnsi="Arial" w:hint="eastAsia"/>
          <w:szCs w:val="21"/>
        </w:rPr>
        <w:t>语言</w:t>
      </w:r>
      <w:r w:rsidR="00945B52">
        <w:rPr>
          <w:rFonts w:ascii="Arial" w:hAnsi="Arial" w:hint="eastAsia"/>
          <w:szCs w:val="21"/>
        </w:rPr>
        <w:t>顺序结构</w:t>
      </w:r>
      <w:r w:rsidR="00CA4AF9">
        <w:rPr>
          <w:rFonts w:ascii="Arial" w:hAnsi="Arial" w:hint="eastAsia"/>
          <w:szCs w:val="21"/>
        </w:rPr>
        <w:t>、</w:t>
      </w:r>
      <w:r w:rsidR="00D12A0B">
        <w:rPr>
          <w:rFonts w:ascii="Arial" w:hAnsi="Arial" w:hint="eastAsia"/>
          <w:szCs w:val="21"/>
        </w:rPr>
        <w:t>选择结构</w:t>
      </w:r>
      <w:r w:rsidR="00CA4AF9">
        <w:rPr>
          <w:rFonts w:ascii="Arial" w:hAnsi="Arial" w:hint="eastAsia"/>
          <w:szCs w:val="21"/>
        </w:rPr>
        <w:t>和循环结构及</w:t>
      </w:r>
      <w:r w:rsidR="00165440">
        <w:rPr>
          <w:rFonts w:ascii="Arial" w:hAnsi="Arial" w:hint="eastAsia"/>
          <w:szCs w:val="21"/>
        </w:rPr>
        <w:t>列表</w:t>
      </w:r>
      <w:r w:rsidR="00D12A0B">
        <w:rPr>
          <w:rFonts w:ascii="Arial" w:hAnsi="Arial" w:hint="eastAsia"/>
          <w:szCs w:val="21"/>
        </w:rPr>
        <w:t>程序设计的相关</w:t>
      </w:r>
      <w:r w:rsidR="001126D6">
        <w:rPr>
          <w:rFonts w:ascii="Arial" w:hAnsi="Arial" w:hint="eastAsia"/>
          <w:szCs w:val="21"/>
        </w:rPr>
        <w:t>程序</w:t>
      </w:r>
      <w:r w:rsidR="00D22D7F">
        <w:rPr>
          <w:rFonts w:ascii="Arial" w:hAnsi="Arial" w:hint="eastAsia"/>
          <w:szCs w:val="21"/>
        </w:rPr>
        <w:t>，</w:t>
      </w:r>
      <w:r w:rsidR="00D12A0B">
        <w:rPr>
          <w:rFonts w:ascii="Arial" w:hAnsi="Arial" w:hint="eastAsia"/>
          <w:szCs w:val="21"/>
        </w:rPr>
        <w:t>并回答</w:t>
      </w:r>
      <w:r w:rsidR="00D22D7F">
        <w:rPr>
          <w:rFonts w:ascii="Arial" w:hAnsi="Arial" w:hint="eastAsia"/>
          <w:szCs w:val="21"/>
        </w:rPr>
        <w:t>提出的问题。</w:t>
      </w:r>
    </w:p>
    <w:p w:rsidR="00D22D7F" w:rsidRDefault="00D22D7F">
      <w:pPr>
        <w:spacing w:line="360" w:lineRule="exact"/>
        <w:ind w:firstLineChars="200" w:firstLine="420"/>
        <w:textAlignment w:val="center"/>
        <w:rPr>
          <w:rFonts w:ascii="Arial" w:hAnsi="Arial"/>
          <w:szCs w:val="21"/>
        </w:rPr>
      </w:pPr>
      <w:r>
        <w:rPr>
          <w:rFonts w:ascii="Arial" w:hAnsi="Arial" w:hint="eastAsia"/>
          <w:szCs w:val="21"/>
        </w:rPr>
        <w:t>2</w:t>
      </w:r>
      <w:r>
        <w:rPr>
          <w:rFonts w:ascii="Arial" w:hAnsi="Arial" w:hint="eastAsia"/>
          <w:szCs w:val="21"/>
        </w:rPr>
        <w:t>．</w:t>
      </w:r>
      <w:r w:rsidR="00245A17">
        <w:rPr>
          <w:rFonts w:ascii="Arial" w:hAnsi="Arial" w:hint="eastAsia"/>
          <w:szCs w:val="21"/>
        </w:rPr>
        <w:t>按题意编写相应的程序代码，并上机调试通过。</w:t>
      </w:r>
      <w:r w:rsidR="00D12A0B">
        <w:rPr>
          <w:rFonts w:ascii="Arial" w:hAnsi="Arial" w:hint="eastAsia"/>
          <w:szCs w:val="21"/>
        </w:rPr>
        <w:t>。</w:t>
      </w:r>
    </w:p>
    <w:p w:rsidR="00422880" w:rsidRDefault="00422880" w:rsidP="00B966B6">
      <w:pPr>
        <w:spacing w:beforeLines="100" w:afterLines="50"/>
        <w:textAlignment w:val="center"/>
        <w:outlineLvl w:val="0"/>
        <w:rPr>
          <w:rFonts w:ascii="黑体" w:eastAsia="黑体"/>
          <w:sz w:val="24"/>
        </w:rPr>
      </w:pPr>
      <w:r>
        <w:rPr>
          <w:rFonts w:ascii="黑体" w:eastAsia="黑体" w:hint="eastAsia"/>
          <w:sz w:val="24"/>
        </w:rPr>
        <w:t>三、实验内容和结果</w:t>
      </w:r>
    </w:p>
    <w:p w:rsidR="005A7E9A" w:rsidRPr="001126D6" w:rsidRDefault="002477D5" w:rsidP="00A111BC">
      <w:pPr>
        <w:spacing w:line="288" w:lineRule="auto"/>
        <w:rPr>
          <w:rFonts w:ascii="黑体" w:eastAsia="黑体"/>
          <w:sz w:val="24"/>
        </w:rPr>
      </w:pPr>
      <w:r>
        <w:rPr>
          <w:rFonts w:ascii="黑体" w:eastAsia="黑体" w:hint="eastAsia"/>
          <w:sz w:val="24"/>
        </w:rPr>
        <w:t>1</w:t>
      </w:r>
      <w:r w:rsidR="00085C9C" w:rsidRPr="001126D6">
        <w:rPr>
          <w:rFonts w:ascii="黑体" w:eastAsia="黑体" w:hint="eastAsia"/>
          <w:sz w:val="24"/>
        </w:rPr>
        <w:t>．</w:t>
      </w:r>
      <w:r w:rsidR="00620FFB" w:rsidRPr="001126D6">
        <w:rPr>
          <w:rFonts w:ascii="黑体" w:eastAsia="黑体" w:hint="eastAsia"/>
          <w:sz w:val="24"/>
        </w:rPr>
        <w:t>程序填空：</w:t>
      </w:r>
      <w:r w:rsidR="005A5634" w:rsidRPr="001126D6">
        <w:rPr>
          <w:rFonts w:ascii="黑体" w:eastAsia="黑体" w:hint="eastAsia"/>
          <w:sz w:val="24"/>
        </w:rPr>
        <w:t>输入</w:t>
      </w:r>
      <w:r w:rsidR="008257DA" w:rsidRPr="001126D6">
        <w:rPr>
          <w:rFonts w:ascii="黑体" w:eastAsia="黑体" w:hint="eastAsia"/>
          <w:sz w:val="24"/>
        </w:rPr>
        <w:t>一个表示成绩的整数</w:t>
      </w:r>
      <w:r w:rsidR="005A5634" w:rsidRPr="001126D6">
        <w:rPr>
          <w:rFonts w:ascii="黑体" w:eastAsia="黑体" w:hint="eastAsia"/>
          <w:sz w:val="24"/>
        </w:rPr>
        <w:t>，输出</w:t>
      </w:r>
      <w:r w:rsidR="008257DA" w:rsidRPr="001126D6">
        <w:rPr>
          <w:rFonts w:ascii="黑体" w:eastAsia="黑体" w:hint="eastAsia"/>
          <w:sz w:val="24"/>
        </w:rPr>
        <w:t>其对应等级，80分以上为Good，60分以上为Pass，否则为Fail</w:t>
      </w:r>
      <w:r w:rsidR="005A5634" w:rsidRPr="001126D6">
        <w:rPr>
          <w:rFonts w:ascii="黑体" w:eastAsia="黑体" w:hint="eastAsia"/>
          <w:sz w:val="24"/>
        </w:rPr>
        <w:t>。</w:t>
      </w:r>
    </w:p>
    <w:p w:rsidR="000F5150" w:rsidRDefault="00846C87" w:rsidP="00A111BC">
      <w:pPr>
        <w:spacing w:line="288" w:lineRule="auto"/>
        <w:rPr>
          <w:rFonts w:ascii="Arial" w:hAnsi="Arial"/>
        </w:rPr>
      </w:pPr>
      <w:r>
        <w:rPr>
          <w:rFonts w:ascii="Arial" w:hAnsi="Arial" w:hint="eastAsia"/>
        </w:rPr>
        <w:t>(1)</w:t>
      </w:r>
      <w:r>
        <w:rPr>
          <w:rFonts w:ascii="Arial" w:hAnsi="Arial" w:hint="eastAsia"/>
        </w:rPr>
        <w:t>方法</w:t>
      </w:r>
      <w:proofErr w:type="gramStart"/>
      <w:r>
        <w:rPr>
          <w:rFonts w:ascii="Arial" w:hAnsi="Arial" w:hint="eastAsia"/>
        </w:rPr>
        <w:t>一</w:t>
      </w:r>
      <w:proofErr w:type="gramEnd"/>
      <w:r>
        <w:rPr>
          <w:rFonts w:ascii="Arial" w:hAnsi="Arial" w:hint="eastAsia"/>
        </w:rPr>
        <w:t>：</w:t>
      </w:r>
      <w:r w:rsidR="008257DA">
        <w:rPr>
          <w:rFonts w:ascii="Arial" w:hAnsi="Arial" w:hint="eastAsia"/>
        </w:rPr>
        <w:t>条件</w:t>
      </w:r>
      <w:r w:rsidR="002477D5">
        <w:rPr>
          <w:rFonts w:ascii="Arial" w:hAnsi="Arial" w:hint="eastAsia"/>
        </w:rPr>
        <w:t>表达式</w:t>
      </w:r>
    </w:p>
    <w:p w:rsidR="002477D5" w:rsidRPr="002477D5" w:rsidRDefault="002477D5" w:rsidP="002477D5">
      <w:pPr>
        <w:autoSpaceDE w:val="0"/>
        <w:autoSpaceDN w:val="0"/>
        <w:adjustRightInd w:val="0"/>
        <w:jc w:val="left"/>
        <w:rPr>
          <w:rFonts w:ascii="Consolas" w:hAnsi="Consolas" w:cs="Consolas"/>
          <w:b/>
          <w:bCs/>
          <w:color w:val="7F0055"/>
          <w:kern w:val="0"/>
          <w:sz w:val="20"/>
          <w:szCs w:val="20"/>
        </w:rPr>
      </w:pPr>
      <w:proofErr w:type="gramStart"/>
      <w:r w:rsidRPr="002477D5">
        <w:rPr>
          <w:rFonts w:ascii="Consolas" w:hAnsi="Consolas" w:cs="Consolas"/>
          <w:b/>
          <w:bCs/>
          <w:color w:val="7F0055"/>
          <w:kern w:val="0"/>
          <w:sz w:val="20"/>
          <w:szCs w:val="20"/>
        </w:rPr>
        <w:t>mark=</w:t>
      </w:r>
      <w:proofErr w:type="spellStart"/>
      <w:proofErr w:type="gramEnd"/>
      <w:r w:rsidRPr="002477D5">
        <w:rPr>
          <w:rFonts w:ascii="Consolas" w:hAnsi="Consolas" w:cs="Consolas"/>
          <w:b/>
          <w:bCs/>
          <w:color w:val="7F0055"/>
          <w:kern w:val="0"/>
          <w:sz w:val="20"/>
          <w:szCs w:val="20"/>
        </w:rPr>
        <w:t>int</w:t>
      </w:r>
      <w:proofErr w:type="spellEnd"/>
      <w:r w:rsidRPr="002477D5">
        <w:rPr>
          <w:rFonts w:ascii="Consolas" w:hAnsi="Consolas" w:cs="Consolas"/>
          <w:b/>
          <w:bCs/>
          <w:color w:val="7F0055"/>
          <w:kern w:val="0"/>
          <w:sz w:val="20"/>
          <w:szCs w:val="20"/>
        </w:rPr>
        <w:t>(input("mark:"))</w:t>
      </w:r>
    </w:p>
    <w:p w:rsidR="008257DA" w:rsidRPr="002477D5" w:rsidRDefault="002477D5" w:rsidP="002477D5">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print</w:t>
      </w:r>
      <w:r>
        <w:rPr>
          <w:rFonts w:ascii="Consolas" w:hAnsi="Consolas" w:cs="Consolas" w:hint="eastAsia"/>
          <w:b/>
          <w:bCs/>
          <w:color w:val="7F0055"/>
          <w:kern w:val="0"/>
          <w:sz w:val="20"/>
          <w:szCs w:val="20"/>
        </w:rPr>
        <w:t>(</w:t>
      </w:r>
      <w:r w:rsidRPr="002477D5">
        <w:rPr>
          <w:rFonts w:ascii="Consolas" w:hAnsi="Consolas" w:cs="Consolas"/>
          <w:b/>
          <w:bCs/>
          <w:color w:val="7F0055"/>
          <w:kern w:val="0"/>
          <w:sz w:val="20"/>
          <w:szCs w:val="20"/>
        </w:rPr>
        <w:t xml:space="preserve">"Good" if mark&gt;=80 else </w:t>
      </w:r>
      <w:r w:rsidRPr="00995CDC">
        <w:rPr>
          <w:rFonts w:ascii="Arial" w:hAnsi="Arial"/>
        </w:rPr>
        <w:t>_</w:t>
      </w:r>
      <w:r w:rsidRPr="00995CDC">
        <w:rPr>
          <w:rFonts w:ascii="Arial" w:hAnsi="Arial" w:hint="eastAsia"/>
        </w:rPr>
        <w:t>_</w:t>
      </w:r>
      <w:r w:rsidRPr="00995CDC">
        <w:rPr>
          <w:rFonts w:ascii="Arial" w:hAnsi="Arial"/>
        </w:rPr>
        <w:t>_</w:t>
      </w:r>
      <w:r w:rsidRPr="00995CDC">
        <w:rPr>
          <w:rFonts w:ascii="Arial" w:hAnsi="Arial" w:hint="eastAsia"/>
        </w:rPr>
        <w:t>_</w:t>
      </w:r>
      <w:r w:rsidRPr="00995CDC">
        <w:rPr>
          <w:rFonts w:ascii="Arial" w:hAnsi="Arial"/>
        </w:rPr>
        <w:t>_</w:t>
      </w:r>
      <w:r w:rsidRPr="00995CDC">
        <w:rPr>
          <w:rFonts w:ascii="Arial" w:hAnsi="Arial" w:hint="eastAsia"/>
        </w:rPr>
        <w:t>_</w:t>
      </w:r>
      <w:r w:rsidRPr="00995CDC">
        <w:rPr>
          <w:rFonts w:ascii="Arial" w:hAnsi="Arial"/>
        </w:rPr>
        <w:t>_</w:t>
      </w:r>
      <w:r w:rsidRPr="00995CDC">
        <w:rPr>
          <w:rFonts w:ascii="Arial" w:hAnsi="Arial" w:hint="eastAsia"/>
        </w:rPr>
        <w:t>_</w:t>
      </w:r>
      <w:r w:rsidRPr="00995CDC">
        <w:rPr>
          <w:rFonts w:ascii="Arial" w:hAnsi="Arial"/>
        </w:rPr>
        <w:t>_</w:t>
      </w:r>
      <w:r w:rsidRPr="00995CDC">
        <w:rPr>
          <w:rFonts w:ascii="Arial" w:hAnsi="Arial" w:hint="eastAsia"/>
        </w:rPr>
        <w:t>_</w:t>
      </w:r>
      <w:r w:rsidRPr="00995CDC">
        <w:rPr>
          <w:rFonts w:ascii="Arial" w:hAnsi="Arial"/>
        </w:rPr>
        <w:t>_</w:t>
      </w:r>
      <w:r w:rsidRPr="00995CDC">
        <w:rPr>
          <w:rFonts w:ascii="Arial" w:hAnsi="Arial" w:hint="eastAsia"/>
        </w:rPr>
        <w:t>_</w:t>
      </w:r>
      <w:r w:rsidRPr="00995CDC">
        <w:rPr>
          <w:rFonts w:ascii="Arial" w:hAnsi="Arial"/>
        </w:rPr>
        <w:t>_</w:t>
      </w:r>
      <w:r w:rsidRPr="00995CDC">
        <w:rPr>
          <w:rFonts w:ascii="Arial" w:hAnsi="Arial" w:hint="eastAsia"/>
        </w:rPr>
        <w:t>_</w:t>
      </w:r>
      <w:r w:rsidRPr="00995CDC">
        <w:rPr>
          <w:rFonts w:ascii="Arial" w:hAnsi="Arial"/>
        </w:rPr>
        <w:t>_</w:t>
      </w:r>
      <w:r w:rsidRPr="00995CDC">
        <w:rPr>
          <w:rFonts w:ascii="Arial" w:hAnsi="Arial" w:hint="eastAsia"/>
        </w:rPr>
        <w:t>_</w:t>
      </w:r>
      <w:r w:rsidRPr="00995CDC">
        <w:rPr>
          <w:rFonts w:ascii="Arial" w:hAnsi="Arial"/>
        </w:rPr>
        <w:t>_</w:t>
      </w:r>
      <w:r w:rsidRPr="00995CDC">
        <w:rPr>
          <w:rFonts w:ascii="Arial" w:hAnsi="Arial" w:hint="eastAsia"/>
        </w:rPr>
        <w:t>_</w:t>
      </w:r>
      <w:r w:rsidRPr="00995CDC">
        <w:rPr>
          <w:rFonts w:ascii="Arial" w:hAnsi="Arial"/>
        </w:rPr>
        <w:t>_</w:t>
      </w:r>
      <w:r w:rsidRPr="00995CDC">
        <w:rPr>
          <w:rFonts w:ascii="Arial" w:hAnsi="Arial" w:hint="eastAsia"/>
        </w:rPr>
        <w:t>_</w:t>
      </w:r>
      <w:r w:rsidRPr="00995CDC">
        <w:rPr>
          <w:rFonts w:ascii="Arial" w:hAnsi="Arial"/>
        </w:rPr>
        <w:t>_</w:t>
      </w:r>
      <w:r w:rsidRPr="00995CDC">
        <w:rPr>
          <w:rFonts w:ascii="Arial" w:hAnsi="Arial" w:hint="eastAsia"/>
        </w:rPr>
        <w:t>_</w:t>
      </w:r>
      <w:r w:rsidR="008257DA">
        <w:rPr>
          <w:rFonts w:ascii="Consolas" w:hAnsi="Consolas" w:cs="Consolas"/>
          <w:color w:val="000000"/>
          <w:kern w:val="0"/>
          <w:sz w:val="20"/>
          <w:szCs w:val="20"/>
        </w:rPr>
        <w:tab/>
      </w:r>
      <w:r>
        <w:rPr>
          <w:rFonts w:ascii="Consolas" w:hAnsi="Consolas" w:cs="Consolas" w:hint="eastAsia"/>
          <w:color w:val="000000"/>
          <w:kern w:val="0"/>
          <w:sz w:val="20"/>
          <w:szCs w:val="20"/>
        </w:rPr>
        <w:t>)</w:t>
      </w:r>
      <w:r w:rsidR="008257DA">
        <w:rPr>
          <w:rFonts w:ascii="Consolas" w:hAnsi="Consolas" w:cs="Consolas"/>
          <w:color w:val="000000"/>
          <w:kern w:val="0"/>
          <w:sz w:val="20"/>
          <w:szCs w:val="20"/>
        </w:rPr>
        <w:tab/>
      </w:r>
      <w:r>
        <w:rPr>
          <w:rFonts w:ascii="Consolas" w:hAnsi="Consolas" w:cs="Consolas" w:hint="eastAsia"/>
          <w:color w:val="000000"/>
          <w:kern w:val="0"/>
          <w:sz w:val="20"/>
          <w:szCs w:val="20"/>
        </w:rPr>
        <w:t>#</w:t>
      </w:r>
      <w:r w:rsidR="008257DA">
        <w:rPr>
          <w:rFonts w:ascii="Consolas" w:hAnsi="Consolas" w:cs="Consolas" w:hint="eastAsia"/>
          <w:color w:val="000000"/>
          <w:kern w:val="0"/>
          <w:sz w:val="20"/>
          <w:szCs w:val="20"/>
        </w:rPr>
        <w:t>输出成绩等级</w:t>
      </w:r>
    </w:p>
    <w:p w:rsidR="008257DA" w:rsidRDefault="008257DA" w:rsidP="00846C87">
      <w:pPr>
        <w:spacing w:line="288" w:lineRule="auto"/>
        <w:rPr>
          <w:rFonts w:ascii="Arial" w:hAnsi="Arial"/>
        </w:rPr>
      </w:pPr>
      <w:r>
        <w:rPr>
          <w:rFonts w:ascii="Arial" w:hAnsi="Arial" w:hint="eastAsia"/>
        </w:rPr>
        <w:t>(</w:t>
      </w:r>
      <w:r w:rsidR="00EA7F8B" w:rsidRPr="00A111BC">
        <w:rPr>
          <w:rFonts w:ascii="Arial" w:hAnsi="Arial" w:hint="eastAsia"/>
        </w:rPr>
        <w:t>2)</w:t>
      </w:r>
      <w:r>
        <w:rPr>
          <w:rFonts w:ascii="Arial" w:hAnsi="Arial" w:hint="eastAsia"/>
        </w:rPr>
        <w:t>方法二：多分支</w:t>
      </w:r>
      <w:r>
        <w:rPr>
          <w:rFonts w:ascii="Arial" w:hAnsi="Arial" w:hint="eastAsia"/>
        </w:rPr>
        <w:t>if</w:t>
      </w:r>
      <w:r>
        <w:rPr>
          <w:rFonts w:ascii="Arial" w:hAnsi="Arial" w:hint="eastAsia"/>
        </w:rPr>
        <w:t>语句</w:t>
      </w:r>
    </w:p>
    <w:p w:rsidR="002477D5" w:rsidRPr="002477D5" w:rsidRDefault="002477D5" w:rsidP="002477D5">
      <w:pPr>
        <w:autoSpaceDE w:val="0"/>
        <w:autoSpaceDN w:val="0"/>
        <w:adjustRightInd w:val="0"/>
        <w:jc w:val="left"/>
        <w:rPr>
          <w:rFonts w:ascii="Consolas" w:hAnsi="Consolas" w:cs="Consolas"/>
          <w:b/>
          <w:bCs/>
          <w:color w:val="7F0055"/>
          <w:kern w:val="0"/>
          <w:sz w:val="20"/>
          <w:szCs w:val="20"/>
        </w:rPr>
      </w:pPr>
      <w:proofErr w:type="gramStart"/>
      <w:r w:rsidRPr="002477D5">
        <w:rPr>
          <w:rFonts w:ascii="Consolas" w:hAnsi="Consolas" w:cs="Consolas"/>
          <w:b/>
          <w:bCs/>
          <w:color w:val="7F0055"/>
          <w:kern w:val="0"/>
          <w:sz w:val="20"/>
          <w:szCs w:val="20"/>
        </w:rPr>
        <w:t>mark=</w:t>
      </w:r>
      <w:proofErr w:type="spellStart"/>
      <w:proofErr w:type="gramEnd"/>
      <w:r w:rsidRPr="002477D5">
        <w:rPr>
          <w:rFonts w:ascii="Consolas" w:hAnsi="Consolas" w:cs="Consolas"/>
          <w:b/>
          <w:bCs/>
          <w:color w:val="7F0055"/>
          <w:kern w:val="0"/>
          <w:sz w:val="20"/>
          <w:szCs w:val="20"/>
        </w:rPr>
        <w:t>int</w:t>
      </w:r>
      <w:proofErr w:type="spellEnd"/>
      <w:r w:rsidRPr="002477D5">
        <w:rPr>
          <w:rFonts w:ascii="Consolas" w:hAnsi="Consolas" w:cs="Consolas"/>
          <w:b/>
          <w:bCs/>
          <w:color w:val="7F0055"/>
          <w:kern w:val="0"/>
          <w:sz w:val="20"/>
          <w:szCs w:val="20"/>
        </w:rPr>
        <w:t>(input("mark:"))</w:t>
      </w:r>
    </w:p>
    <w:p w:rsidR="002477D5" w:rsidRPr="002477D5" w:rsidRDefault="002477D5" w:rsidP="002477D5">
      <w:pPr>
        <w:autoSpaceDE w:val="0"/>
        <w:autoSpaceDN w:val="0"/>
        <w:adjustRightInd w:val="0"/>
        <w:jc w:val="left"/>
        <w:rPr>
          <w:rFonts w:ascii="Consolas" w:hAnsi="Consolas" w:cs="Consolas"/>
          <w:b/>
          <w:bCs/>
          <w:color w:val="7F0055"/>
          <w:kern w:val="0"/>
          <w:sz w:val="20"/>
          <w:szCs w:val="20"/>
        </w:rPr>
      </w:pPr>
      <w:proofErr w:type="gramStart"/>
      <w:r w:rsidRPr="002477D5">
        <w:rPr>
          <w:rFonts w:ascii="Consolas" w:hAnsi="Consolas" w:cs="Consolas"/>
          <w:b/>
          <w:bCs/>
          <w:color w:val="7F0055"/>
          <w:kern w:val="0"/>
          <w:sz w:val="20"/>
          <w:szCs w:val="20"/>
        </w:rPr>
        <w:t>if</w:t>
      </w:r>
      <w:proofErr w:type="gramEnd"/>
      <w:r w:rsidRPr="002477D5">
        <w:rPr>
          <w:rFonts w:ascii="Consolas" w:hAnsi="Consolas" w:cs="Consolas"/>
          <w:b/>
          <w:bCs/>
          <w:color w:val="7F0055"/>
          <w:kern w:val="0"/>
          <w:sz w:val="20"/>
          <w:szCs w:val="20"/>
        </w:rPr>
        <w:t xml:space="preserve"> </w:t>
      </w:r>
      <w:r w:rsidRPr="00995CDC">
        <w:rPr>
          <w:rFonts w:ascii="Arial" w:hAnsi="Arial"/>
        </w:rPr>
        <w:t>_</w:t>
      </w:r>
      <w:r w:rsidRPr="00995CDC">
        <w:rPr>
          <w:rFonts w:ascii="Arial" w:hAnsi="Arial" w:hint="eastAsia"/>
        </w:rPr>
        <w:t>__________________</w:t>
      </w:r>
      <w:r w:rsidRPr="002477D5">
        <w:rPr>
          <w:rFonts w:ascii="Consolas" w:hAnsi="Consolas" w:cs="Consolas"/>
          <w:b/>
          <w:bCs/>
          <w:color w:val="7F0055"/>
          <w:kern w:val="0"/>
          <w:sz w:val="20"/>
          <w:szCs w:val="20"/>
        </w:rPr>
        <w:t>:</w:t>
      </w:r>
    </w:p>
    <w:p w:rsidR="002477D5" w:rsidRPr="002477D5" w:rsidRDefault="002477D5" w:rsidP="002477D5">
      <w:pPr>
        <w:autoSpaceDE w:val="0"/>
        <w:autoSpaceDN w:val="0"/>
        <w:adjustRightInd w:val="0"/>
        <w:jc w:val="left"/>
        <w:rPr>
          <w:rFonts w:ascii="Consolas" w:hAnsi="Consolas" w:cs="Consolas"/>
          <w:b/>
          <w:bCs/>
          <w:color w:val="7F0055"/>
          <w:kern w:val="0"/>
          <w:sz w:val="20"/>
          <w:szCs w:val="20"/>
        </w:rPr>
      </w:pPr>
      <w:r>
        <w:rPr>
          <w:rFonts w:ascii="Consolas" w:hAnsi="Consolas" w:cs="Consolas"/>
          <w:b/>
          <w:bCs/>
          <w:color w:val="7F0055"/>
          <w:kern w:val="0"/>
          <w:sz w:val="20"/>
          <w:szCs w:val="20"/>
        </w:rPr>
        <w:t xml:space="preserve">    </w:t>
      </w:r>
      <w:proofErr w:type="gramStart"/>
      <w:r>
        <w:rPr>
          <w:rFonts w:ascii="Consolas" w:hAnsi="Consolas" w:cs="Consolas"/>
          <w:b/>
          <w:bCs/>
          <w:color w:val="7F0055"/>
          <w:kern w:val="0"/>
          <w:sz w:val="20"/>
          <w:szCs w:val="20"/>
        </w:rPr>
        <w:t>print</w:t>
      </w:r>
      <w:r>
        <w:rPr>
          <w:rFonts w:ascii="Consolas" w:hAnsi="Consolas" w:cs="Consolas" w:hint="eastAsia"/>
          <w:b/>
          <w:bCs/>
          <w:color w:val="7F0055"/>
          <w:kern w:val="0"/>
          <w:sz w:val="20"/>
          <w:szCs w:val="20"/>
        </w:rPr>
        <w:t>(</w:t>
      </w:r>
      <w:proofErr w:type="gramEnd"/>
      <w:r w:rsidRPr="002477D5">
        <w:rPr>
          <w:rFonts w:ascii="Consolas" w:hAnsi="Consolas" w:cs="Consolas"/>
          <w:b/>
          <w:bCs/>
          <w:color w:val="7F0055"/>
          <w:kern w:val="0"/>
          <w:sz w:val="20"/>
          <w:szCs w:val="20"/>
        </w:rPr>
        <w:t>"Good"</w:t>
      </w:r>
      <w:r>
        <w:rPr>
          <w:rFonts w:ascii="Consolas" w:hAnsi="Consolas" w:cs="Consolas" w:hint="eastAsia"/>
          <w:b/>
          <w:bCs/>
          <w:color w:val="7F0055"/>
          <w:kern w:val="0"/>
          <w:sz w:val="20"/>
          <w:szCs w:val="20"/>
        </w:rPr>
        <w:t>)</w:t>
      </w:r>
    </w:p>
    <w:p w:rsidR="002477D5" w:rsidRPr="002477D5" w:rsidRDefault="002477D5" w:rsidP="002477D5">
      <w:pPr>
        <w:autoSpaceDE w:val="0"/>
        <w:autoSpaceDN w:val="0"/>
        <w:adjustRightInd w:val="0"/>
        <w:jc w:val="left"/>
        <w:rPr>
          <w:rFonts w:ascii="Consolas" w:hAnsi="Consolas" w:cs="Consolas"/>
          <w:b/>
          <w:bCs/>
          <w:color w:val="7F0055"/>
          <w:kern w:val="0"/>
          <w:sz w:val="20"/>
          <w:szCs w:val="20"/>
        </w:rPr>
      </w:pPr>
      <w:proofErr w:type="spellStart"/>
      <w:proofErr w:type="gramStart"/>
      <w:r w:rsidRPr="002477D5">
        <w:rPr>
          <w:rFonts w:ascii="Consolas" w:hAnsi="Consolas" w:cs="Consolas"/>
          <w:b/>
          <w:bCs/>
          <w:color w:val="7F0055"/>
          <w:kern w:val="0"/>
          <w:sz w:val="20"/>
          <w:szCs w:val="20"/>
        </w:rPr>
        <w:t>elif</w:t>
      </w:r>
      <w:proofErr w:type="spellEnd"/>
      <w:proofErr w:type="gramEnd"/>
      <w:r w:rsidRPr="002477D5">
        <w:rPr>
          <w:rFonts w:ascii="Consolas" w:hAnsi="Consolas" w:cs="Consolas"/>
          <w:b/>
          <w:bCs/>
          <w:color w:val="7F0055"/>
          <w:kern w:val="0"/>
          <w:sz w:val="20"/>
          <w:szCs w:val="20"/>
        </w:rPr>
        <w:t xml:space="preserve"> </w:t>
      </w:r>
      <w:r w:rsidRPr="00995CDC">
        <w:rPr>
          <w:rFonts w:ascii="Arial" w:hAnsi="Arial"/>
        </w:rPr>
        <w:t>_</w:t>
      </w:r>
      <w:r w:rsidRPr="00995CDC">
        <w:rPr>
          <w:rFonts w:ascii="Arial" w:hAnsi="Arial" w:hint="eastAsia"/>
        </w:rPr>
        <w:t>__________________</w:t>
      </w:r>
      <w:r w:rsidRPr="002477D5">
        <w:rPr>
          <w:rFonts w:ascii="Consolas" w:hAnsi="Consolas" w:cs="Consolas"/>
          <w:b/>
          <w:bCs/>
          <w:color w:val="7F0055"/>
          <w:kern w:val="0"/>
          <w:sz w:val="20"/>
          <w:szCs w:val="20"/>
        </w:rPr>
        <w:t>:</w:t>
      </w:r>
    </w:p>
    <w:p w:rsidR="002477D5" w:rsidRPr="002477D5" w:rsidRDefault="002477D5" w:rsidP="002477D5">
      <w:pPr>
        <w:autoSpaceDE w:val="0"/>
        <w:autoSpaceDN w:val="0"/>
        <w:adjustRightInd w:val="0"/>
        <w:jc w:val="left"/>
        <w:rPr>
          <w:rFonts w:ascii="Consolas" w:hAnsi="Consolas" w:cs="Consolas"/>
          <w:b/>
          <w:bCs/>
          <w:color w:val="7F0055"/>
          <w:kern w:val="0"/>
          <w:sz w:val="20"/>
          <w:szCs w:val="20"/>
        </w:rPr>
      </w:pPr>
      <w:r>
        <w:rPr>
          <w:rFonts w:ascii="Consolas" w:hAnsi="Consolas" w:cs="Consolas"/>
          <w:b/>
          <w:bCs/>
          <w:color w:val="7F0055"/>
          <w:kern w:val="0"/>
          <w:sz w:val="20"/>
          <w:szCs w:val="20"/>
        </w:rPr>
        <w:t xml:space="preserve">    </w:t>
      </w:r>
      <w:proofErr w:type="gramStart"/>
      <w:r>
        <w:rPr>
          <w:rFonts w:ascii="Consolas" w:hAnsi="Consolas" w:cs="Consolas"/>
          <w:b/>
          <w:bCs/>
          <w:color w:val="7F0055"/>
          <w:kern w:val="0"/>
          <w:sz w:val="20"/>
          <w:szCs w:val="20"/>
        </w:rPr>
        <w:t>print</w:t>
      </w:r>
      <w:r>
        <w:rPr>
          <w:rFonts w:ascii="Consolas" w:hAnsi="Consolas" w:cs="Consolas" w:hint="eastAsia"/>
          <w:b/>
          <w:bCs/>
          <w:color w:val="7F0055"/>
          <w:kern w:val="0"/>
          <w:sz w:val="20"/>
          <w:szCs w:val="20"/>
        </w:rPr>
        <w:t>(</w:t>
      </w:r>
      <w:proofErr w:type="gramEnd"/>
      <w:r w:rsidRPr="002477D5">
        <w:rPr>
          <w:rFonts w:ascii="Consolas" w:hAnsi="Consolas" w:cs="Consolas"/>
          <w:b/>
          <w:bCs/>
          <w:color w:val="7F0055"/>
          <w:kern w:val="0"/>
          <w:sz w:val="20"/>
          <w:szCs w:val="20"/>
        </w:rPr>
        <w:t>"Pass"</w:t>
      </w:r>
      <w:r>
        <w:rPr>
          <w:rFonts w:ascii="Consolas" w:hAnsi="Consolas" w:cs="Consolas" w:hint="eastAsia"/>
          <w:b/>
          <w:bCs/>
          <w:color w:val="7F0055"/>
          <w:kern w:val="0"/>
          <w:sz w:val="20"/>
          <w:szCs w:val="20"/>
        </w:rPr>
        <w:t>)</w:t>
      </w:r>
    </w:p>
    <w:p w:rsidR="002477D5" w:rsidRPr="002477D5" w:rsidRDefault="002477D5" w:rsidP="002477D5">
      <w:pPr>
        <w:autoSpaceDE w:val="0"/>
        <w:autoSpaceDN w:val="0"/>
        <w:adjustRightInd w:val="0"/>
        <w:jc w:val="left"/>
        <w:rPr>
          <w:rFonts w:ascii="Consolas" w:hAnsi="Consolas" w:cs="Consolas"/>
          <w:b/>
          <w:bCs/>
          <w:color w:val="7F0055"/>
          <w:kern w:val="0"/>
          <w:sz w:val="20"/>
          <w:szCs w:val="20"/>
        </w:rPr>
      </w:pPr>
      <w:proofErr w:type="gramStart"/>
      <w:r w:rsidRPr="002477D5">
        <w:rPr>
          <w:rFonts w:ascii="Consolas" w:hAnsi="Consolas" w:cs="Consolas"/>
          <w:b/>
          <w:bCs/>
          <w:color w:val="7F0055"/>
          <w:kern w:val="0"/>
          <w:sz w:val="20"/>
          <w:szCs w:val="20"/>
        </w:rPr>
        <w:t>else</w:t>
      </w:r>
      <w:proofErr w:type="gramEnd"/>
      <w:r w:rsidRPr="002477D5">
        <w:rPr>
          <w:rFonts w:ascii="Consolas" w:hAnsi="Consolas" w:cs="Consolas"/>
          <w:b/>
          <w:bCs/>
          <w:color w:val="7F0055"/>
          <w:kern w:val="0"/>
          <w:sz w:val="20"/>
          <w:szCs w:val="20"/>
        </w:rPr>
        <w:t>:</w:t>
      </w:r>
    </w:p>
    <w:p w:rsidR="008257DA" w:rsidRDefault="002477D5" w:rsidP="002477D5">
      <w:pPr>
        <w:autoSpaceDE w:val="0"/>
        <w:autoSpaceDN w:val="0"/>
        <w:adjustRightInd w:val="0"/>
        <w:jc w:val="left"/>
        <w:rPr>
          <w:rFonts w:ascii="Arial" w:hAnsi="Arial"/>
        </w:rPr>
      </w:pPr>
      <w:r w:rsidRPr="002477D5">
        <w:rPr>
          <w:rFonts w:ascii="Consolas" w:hAnsi="Consolas" w:cs="Consolas"/>
          <w:b/>
          <w:bCs/>
          <w:color w:val="7F0055"/>
          <w:kern w:val="0"/>
          <w:sz w:val="20"/>
          <w:szCs w:val="20"/>
        </w:rPr>
        <w:t xml:space="preserve">    </w:t>
      </w:r>
      <w:r w:rsidRPr="00995CDC">
        <w:rPr>
          <w:rFonts w:ascii="Arial" w:hAnsi="Arial" w:hint="eastAsia"/>
        </w:rPr>
        <w:t>____________________</w:t>
      </w:r>
    </w:p>
    <w:p w:rsidR="00CC6F97" w:rsidRPr="00A111BC" w:rsidRDefault="00366F63" w:rsidP="00A111BC">
      <w:pPr>
        <w:spacing w:line="288" w:lineRule="auto"/>
        <w:rPr>
          <w:rFonts w:ascii="Arial" w:hAnsi="Arial"/>
        </w:rPr>
      </w:pPr>
      <w:r>
        <w:rPr>
          <w:rFonts w:ascii="Arial" w:hAnsi="Arial" w:hint="eastAsia"/>
        </w:rPr>
        <w:lastRenderedPageBreak/>
        <w:t>(</w:t>
      </w:r>
      <w:r w:rsidR="00CC6F97" w:rsidRPr="00A111BC">
        <w:rPr>
          <w:rFonts w:ascii="Arial" w:hAnsi="Arial" w:hint="eastAsia"/>
        </w:rPr>
        <w:t xml:space="preserve">3) </w:t>
      </w:r>
      <w:r w:rsidR="000E498F">
        <w:rPr>
          <w:rFonts w:ascii="Arial" w:hAnsi="Arial" w:hint="eastAsia"/>
        </w:rPr>
        <w:t>方法三：</w:t>
      </w:r>
      <w:r w:rsidR="002477D5">
        <w:rPr>
          <w:rFonts w:ascii="Arial" w:hAnsi="Arial" w:hint="eastAsia"/>
        </w:rPr>
        <w:t>列表</w:t>
      </w:r>
    </w:p>
    <w:p w:rsidR="002477D5" w:rsidRPr="002477D5" w:rsidRDefault="002477D5" w:rsidP="002477D5">
      <w:pPr>
        <w:spacing w:line="288" w:lineRule="auto"/>
        <w:rPr>
          <w:rFonts w:ascii="Consolas" w:hAnsi="Consolas" w:cs="Consolas"/>
          <w:b/>
          <w:bCs/>
          <w:color w:val="7F0055"/>
          <w:kern w:val="0"/>
          <w:sz w:val="20"/>
          <w:szCs w:val="20"/>
        </w:rPr>
      </w:pPr>
      <w:proofErr w:type="gramStart"/>
      <w:r w:rsidRPr="002477D5">
        <w:rPr>
          <w:rFonts w:ascii="Consolas" w:hAnsi="Consolas" w:cs="Consolas"/>
          <w:b/>
          <w:bCs/>
          <w:color w:val="7F0055"/>
          <w:kern w:val="0"/>
          <w:sz w:val="20"/>
          <w:szCs w:val="20"/>
        </w:rPr>
        <w:t>mark=</w:t>
      </w:r>
      <w:proofErr w:type="spellStart"/>
      <w:proofErr w:type="gramEnd"/>
      <w:r w:rsidRPr="002477D5">
        <w:rPr>
          <w:rFonts w:ascii="Consolas" w:hAnsi="Consolas" w:cs="Consolas"/>
          <w:b/>
          <w:bCs/>
          <w:color w:val="7F0055"/>
          <w:kern w:val="0"/>
          <w:sz w:val="20"/>
          <w:szCs w:val="20"/>
        </w:rPr>
        <w:t>int</w:t>
      </w:r>
      <w:proofErr w:type="spellEnd"/>
      <w:r w:rsidRPr="002477D5">
        <w:rPr>
          <w:rFonts w:ascii="Consolas" w:hAnsi="Consolas" w:cs="Consolas"/>
          <w:b/>
          <w:bCs/>
          <w:color w:val="7F0055"/>
          <w:kern w:val="0"/>
          <w:sz w:val="20"/>
          <w:szCs w:val="20"/>
        </w:rPr>
        <w:t>(input("mark:"))</w:t>
      </w:r>
    </w:p>
    <w:p w:rsidR="00B77C3C" w:rsidRDefault="002477D5" w:rsidP="002477D5">
      <w:pPr>
        <w:spacing w:line="288" w:lineRule="auto"/>
        <w:rPr>
          <w:rFonts w:ascii="Consolas" w:hAnsi="Consolas" w:cs="Consolas"/>
          <w:b/>
          <w:bCs/>
          <w:color w:val="7F0055"/>
          <w:kern w:val="0"/>
          <w:sz w:val="20"/>
          <w:szCs w:val="20"/>
        </w:rPr>
      </w:pPr>
      <w:r w:rsidRPr="002477D5">
        <w:rPr>
          <w:rFonts w:ascii="Consolas" w:hAnsi="Consolas" w:cs="Consolas" w:hint="eastAsia"/>
          <w:b/>
          <w:bCs/>
          <w:color w:val="7F0055"/>
          <w:kern w:val="0"/>
          <w:sz w:val="20"/>
          <w:szCs w:val="20"/>
        </w:rPr>
        <w:t>print(["</w:t>
      </w:r>
      <w:proofErr w:type="spellStart"/>
      <w:r w:rsidRPr="002477D5">
        <w:rPr>
          <w:rFonts w:ascii="Consolas" w:hAnsi="Consolas" w:cs="Consolas" w:hint="eastAsia"/>
          <w:b/>
          <w:bCs/>
          <w:color w:val="7F0055"/>
          <w:kern w:val="0"/>
          <w:sz w:val="20"/>
          <w:szCs w:val="20"/>
        </w:rPr>
        <w:t>Fail","Pass","Good</w:t>
      </w:r>
      <w:proofErr w:type="spellEnd"/>
      <w:r w:rsidRPr="002477D5">
        <w:rPr>
          <w:rFonts w:ascii="Consolas" w:hAnsi="Consolas" w:cs="Consolas" w:hint="eastAsia"/>
          <w:b/>
          <w:bCs/>
          <w:color w:val="7F0055"/>
          <w:kern w:val="0"/>
          <w:sz w:val="20"/>
          <w:szCs w:val="20"/>
        </w:rPr>
        <w:t>"][</w:t>
      </w:r>
      <w:r w:rsidR="00742533">
        <w:rPr>
          <w:rFonts w:ascii="Consolas" w:hAnsi="Consolas" w:cs="Consolas"/>
          <w:b/>
          <w:bCs/>
          <w:color w:val="7F0055"/>
          <w:kern w:val="0"/>
          <w:sz w:val="20"/>
          <w:szCs w:val="20"/>
        </w:rPr>
        <w:t>(mark&gt;=60)+(mark&gt;=80)</w:t>
      </w:r>
      <w:r w:rsidR="00742533" w:rsidRPr="00742533">
        <w:rPr>
          <w:rFonts w:ascii="Consolas" w:hAnsi="Consolas" w:cs="Consolas"/>
          <w:b/>
          <w:bCs/>
          <w:color w:val="7F0055"/>
          <w:kern w:val="0"/>
          <w:sz w:val="20"/>
          <w:szCs w:val="20"/>
        </w:rPr>
        <w:t>]</w:t>
      </w:r>
      <w:r w:rsidRPr="002477D5">
        <w:rPr>
          <w:rFonts w:ascii="Consolas" w:hAnsi="Consolas" w:cs="Consolas" w:hint="eastAsia"/>
          <w:b/>
          <w:bCs/>
          <w:color w:val="7F0055"/>
          <w:kern w:val="0"/>
          <w:sz w:val="20"/>
          <w:szCs w:val="20"/>
        </w:rPr>
        <w:t>)</w:t>
      </w:r>
      <w:r w:rsidRPr="002477D5">
        <w:rPr>
          <w:rFonts w:ascii="Consolas" w:hAnsi="Consolas" w:cs="Consolas" w:hint="eastAsia"/>
          <w:b/>
          <w:bCs/>
          <w:color w:val="7F0055"/>
          <w:kern w:val="0"/>
          <w:sz w:val="20"/>
          <w:szCs w:val="20"/>
        </w:rPr>
        <w:tab/>
        <w:t>#</w:t>
      </w:r>
      <w:r w:rsidRPr="002477D5">
        <w:rPr>
          <w:rFonts w:ascii="Consolas" w:hAnsi="Consolas" w:cs="Consolas" w:hint="eastAsia"/>
          <w:b/>
          <w:bCs/>
          <w:color w:val="7F0055"/>
          <w:kern w:val="0"/>
          <w:sz w:val="20"/>
          <w:szCs w:val="20"/>
        </w:rPr>
        <w:t>输出成绩等级</w:t>
      </w:r>
    </w:p>
    <w:p w:rsidR="004D2A12" w:rsidRDefault="00B77C3C" w:rsidP="002477D5">
      <w:pPr>
        <w:spacing w:line="288" w:lineRule="auto"/>
        <w:rPr>
          <w:rFonts w:ascii="Arial" w:hAnsi="Arial"/>
        </w:rPr>
      </w:pPr>
      <w:r>
        <w:rPr>
          <w:rFonts w:ascii="Arial" w:hAnsi="Arial" w:hint="eastAsia"/>
        </w:rPr>
        <w:t>解释本方法的</w:t>
      </w:r>
      <w:r w:rsidR="00742533">
        <w:rPr>
          <w:rFonts w:ascii="Arial" w:hAnsi="Arial" w:hint="eastAsia"/>
        </w:rPr>
        <w:t>实现</w:t>
      </w:r>
      <w:r>
        <w:rPr>
          <w:rFonts w:ascii="Arial" w:hAnsi="Arial" w:hint="eastAsia"/>
        </w:rPr>
        <w:t>原理。</w:t>
      </w:r>
    </w:p>
    <w:p w:rsidR="00620FFB" w:rsidRDefault="00620FFB" w:rsidP="004D2A12">
      <w:pPr>
        <w:spacing w:line="288" w:lineRule="auto"/>
        <w:rPr>
          <w:rFonts w:ascii="Arial" w:hAnsi="Arial"/>
          <w:color w:val="FF0000"/>
        </w:rPr>
      </w:pPr>
    </w:p>
    <w:p w:rsidR="00406D72" w:rsidRDefault="00406D72" w:rsidP="004D2A12">
      <w:pPr>
        <w:spacing w:line="288" w:lineRule="auto"/>
        <w:rPr>
          <w:rFonts w:ascii="Arial" w:hAnsi="Arial"/>
          <w:color w:val="FF0000"/>
        </w:rPr>
      </w:pPr>
    </w:p>
    <w:p w:rsidR="00406D72" w:rsidRDefault="00406D72" w:rsidP="004D2A12">
      <w:pPr>
        <w:spacing w:line="288" w:lineRule="auto"/>
        <w:rPr>
          <w:rFonts w:ascii="Arial" w:hAnsi="Arial"/>
          <w:color w:val="FF0000"/>
        </w:rPr>
      </w:pPr>
    </w:p>
    <w:p w:rsidR="00406D72" w:rsidRDefault="00406D72" w:rsidP="004D2A12">
      <w:pPr>
        <w:spacing w:line="288" w:lineRule="auto"/>
        <w:rPr>
          <w:rFonts w:ascii="Arial" w:hAnsi="Arial"/>
          <w:color w:val="FF0000"/>
        </w:rPr>
      </w:pPr>
    </w:p>
    <w:p w:rsidR="00406D72" w:rsidRPr="003D57F4" w:rsidRDefault="00406D72" w:rsidP="004D2A12">
      <w:pPr>
        <w:spacing w:line="288" w:lineRule="auto"/>
        <w:rPr>
          <w:rFonts w:ascii="Arial" w:hAnsi="Arial"/>
          <w:color w:val="FF0000"/>
        </w:rPr>
      </w:pPr>
    </w:p>
    <w:p w:rsidR="00620FFB" w:rsidRDefault="00620FFB" w:rsidP="004D2A12">
      <w:pPr>
        <w:spacing w:line="288" w:lineRule="auto"/>
        <w:rPr>
          <w:rFonts w:ascii="Arial" w:hAnsi="Arial"/>
        </w:rPr>
      </w:pPr>
    </w:p>
    <w:p w:rsidR="00620FFB" w:rsidRPr="001126D6" w:rsidRDefault="00B77C3C" w:rsidP="004D2A12">
      <w:pPr>
        <w:spacing w:line="288" w:lineRule="auto"/>
        <w:rPr>
          <w:rFonts w:ascii="黑体" w:eastAsia="黑体"/>
          <w:sz w:val="24"/>
        </w:rPr>
      </w:pPr>
      <w:r>
        <w:rPr>
          <w:rFonts w:ascii="黑体" w:eastAsia="黑体" w:hint="eastAsia"/>
          <w:sz w:val="24"/>
        </w:rPr>
        <w:t>2</w:t>
      </w:r>
      <w:r w:rsidR="00CF5A81" w:rsidRPr="001126D6">
        <w:rPr>
          <w:rFonts w:ascii="黑体" w:eastAsia="黑体" w:hint="eastAsia"/>
          <w:sz w:val="24"/>
        </w:rPr>
        <w:t>．</w:t>
      </w:r>
      <w:r w:rsidR="00742533">
        <w:rPr>
          <w:rFonts w:ascii="黑体" w:eastAsia="黑体" w:hint="eastAsia"/>
          <w:sz w:val="24"/>
        </w:rPr>
        <w:t>找出以下</w:t>
      </w:r>
      <w:r w:rsidR="00742533">
        <w:rPr>
          <w:rFonts w:ascii="黑体" w:eastAsia="黑体"/>
          <w:sz w:val="24"/>
        </w:rPr>
        <w:t>程序的错误</w:t>
      </w:r>
      <w:r w:rsidR="00CF5A81" w:rsidRPr="001126D6">
        <w:rPr>
          <w:rFonts w:ascii="黑体" w:eastAsia="黑体" w:hint="eastAsia"/>
          <w:sz w:val="24"/>
        </w:rPr>
        <w:t>。</w:t>
      </w:r>
    </w:p>
    <w:p w:rsidR="005D06C6" w:rsidRPr="005D06C6" w:rsidRDefault="005D06C6" w:rsidP="005D06C6">
      <w:pPr>
        <w:spacing w:line="288" w:lineRule="auto"/>
        <w:rPr>
          <w:rFonts w:ascii="Arial" w:hAnsi="Arial"/>
        </w:rPr>
      </w:pPr>
      <w:proofErr w:type="gramStart"/>
      <w:r w:rsidRPr="005D06C6">
        <w:rPr>
          <w:rFonts w:ascii="Arial" w:hAnsi="Arial"/>
        </w:rPr>
        <w:t>import</w:t>
      </w:r>
      <w:proofErr w:type="gramEnd"/>
      <w:r w:rsidRPr="005D06C6">
        <w:rPr>
          <w:rFonts w:ascii="Arial" w:hAnsi="Arial"/>
        </w:rPr>
        <w:t xml:space="preserve"> random</w:t>
      </w:r>
    </w:p>
    <w:p w:rsidR="005D06C6" w:rsidRPr="005D06C6" w:rsidRDefault="005D06C6" w:rsidP="005D06C6">
      <w:pPr>
        <w:spacing w:line="288" w:lineRule="auto"/>
        <w:rPr>
          <w:rFonts w:ascii="Arial" w:hAnsi="Arial"/>
        </w:rPr>
      </w:pPr>
      <w:r w:rsidRPr="005D06C6">
        <w:rPr>
          <w:rFonts w:ascii="Arial" w:hAnsi="Arial"/>
        </w:rPr>
        <w:t>a=</w:t>
      </w:r>
      <w:r w:rsidR="00742533" w:rsidRPr="005D06C6">
        <w:rPr>
          <w:rFonts w:ascii="Arial" w:hAnsi="Arial"/>
        </w:rPr>
        <w:t xml:space="preserve"> </w:t>
      </w:r>
      <w:proofErr w:type="spellStart"/>
      <w:proofErr w:type="gramStart"/>
      <w:r w:rsidRPr="005D06C6">
        <w:rPr>
          <w:rFonts w:ascii="Arial" w:hAnsi="Arial"/>
        </w:rPr>
        <w:t>randint</w:t>
      </w:r>
      <w:proofErr w:type="spellEnd"/>
      <w:r w:rsidRPr="005D06C6">
        <w:rPr>
          <w:rFonts w:ascii="Arial" w:hAnsi="Arial"/>
        </w:rPr>
        <w:t>(</w:t>
      </w:r>
      <w:proofErr w:type="gramEnd"/>
      <w:r w:rsidRPr="005D06C6">
        <w:rPr>
          <w:rFonts w:ascii="Arial" w:hAnsi="Arial"/>
        </w:rPr>
        <w:t>0,100)</w:t>
      </w:r>
    </w:p>
    <w:p w:rsidR="00231F76" w:rsidRDefault="00742533" w:rsidP="007349AB">
      <w:pPr>
        <w:spacing w:line="288" w:lineRule="auto"/>
        <w:rPr>
          <w:rFonts w:ascii="Consolas" w:hAnsi="Consolas" w:cs="Consolas"/>
          <w:color w:val="000000"/>
          <w:kern w:val="0"/>
          <w:sz w:val="20"/>
          <w:szCs w:val="20"/>
        </w:rPr>
      </w:pPr>
      <w:proofErr w:type="gramStart"/>
      <w:r>
        <w:rPr>
          <w:rFonts w:ascii="Consolas" w:hAnsi="Consolas" w:cs="Consolas"/>
          <w:color w:val="000000"/>
          <w:kern w:val="0"/>
          <w:sz w:val="20"/>
          <w:szCs w:val="20"/>
        </w:rPr>
        <w:t>if</w:t>
      </w:r>
      <w:proofErr w:type="gramEnd"/>
      <w:r>
        <w:rPr>
          <w:rFonts w:ascii="Consolas" w:hAnsi="Consolas" w:cs="Consolas"/>
          <w:color w:val="000000"/>
          <w:kern w:val="0"/>
          <w:sz w:val="20"/>
          <w:szCs w:val="20"/>
        </w:rPr>
        <w:t xml:space="preserve"> a&gt;0:</w:t>
      </w:r>
    </w:p>
    <w:p w:rsidR="00742533" w:rsidRDefault="00AE413E" w:rsidP="007349AB">
      <w:pPr>
        <w:spacing w:line="288" w:lineRule="auto"/>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hint="eastAsia"/>
          <w:color w:val="000000"/>
          <w:kern w:val="0"/>
          <w:sz w:val="20"/>
          <w:szCs w:val="20"/>
        </w:rPr>
        <w:t>def</w:t>
      </w:r>
      <w:r w:rsidR="00742533">
        <w:rPr>
          <w:rFonts w:ascii="Consolas" w:hAnsi="Consolas" w:cs="Consolas"/>
          <w:color w:val="000000"/>
          <w:kern w:val="0"/>
          <w:sz w:val="20"/>
          <w:szCs w:val="20"/>
        </w:rPr>
        <w:t>=‘</w:t>
      </w:r>
      <w:r w:rsidR="00742533">
        <w:rPr>
          <w:rFonts w:ascii="Consolas" w:hAnsi="Consolas" w:cs="Consolas" w:hint="eastAsia"/>
          <w:color w:val="000000"/>
          <w:kern w:val="0"/>
          <w:sz w:val="20"/>
          <w:szCs w:val="20"/>
        </w:rPr>
        <w:t>正数</w:t>
      </w:r>
      <w:r w:rsidR="00742533">
        <w:rPr>
          <w:rFonts w:ascii="Consolas" w:hAnsi="Consolas" w:cs="Consolas"/>
          <w:color w:val="000000"/>
          <w:kern w:val="0"/>
          <w:sz w:val="20"/>
          <w:szCs w:val="20"/>
        </w:rPr>
        <w:t>’</w:t>
      </w:r>
    </w:p>
    <w:p w:rsidR="00742533" w:rsidRDefault="00742533" w:rsidP="00742533">
      <w:pPr>
        <w:spacing w:line="288" w:lineRule="auto"/>
        <w:ind w:firstLine="420"/>
        <w:rPr>
          <w:rFonts w:ascii="Consolas" w:hAnsi="Consolas" w:cs="Consolas"/>
          <w:color w:val="000000"/>
          <w:kern w:val="0"/>
          <w:sz w:val="20"/>
          <w:szCs w:val="20"/>
        </w:rPr>
      </w:pPr>
      <w:proofErr w:type="gramStart"/>
      <w:r>
        <w:rPr>
          <w:rFonts w:ascii="Consolas" w:hAnsi="Consolas" w:cs="Consolas"/>
          <w:color w:val="000000"/>
          <w:kern w:val="0"/>
          <w:sz w:val="20"/>
          <w:szCs w:val="20"/>
        </w:rPr>
        <w:t>print(</w:t>
      </w:r>
      <w:proofErr w:type="gramEnd"/>
      <w:r>
        <w:rPr>
          <w:rFonts w:ascii="Consolas" w:hAnsi="Consolas" w:cs="Consolas"/>
          <w:color w:val="000000"/>
          <w:kern w:val="0"/>
          <w:sz w:val="20"/>
          <w:szCs w:val="20"/>
        </w:rPr>
        <w:t>with)</w:t>
      </w:r>
    </w:p>
    <w:p w:rsidR="00742533" w:rsidRDefault="00742533" w:rsidP="007349AB">
      <w:pPr>
        <w:spacing w:line="288" w:lineRule="auto"/>
        <w:rPr>
          <w:rFonts w:ascii="Consolas" w:hAnsi="Consolas" w:cs="Consolas"/>
          <w:color w:val="000000"/>
          <w:kern w:val="0"/>
          <w:sz w:val="20"/>
          <w:szCs w:val="20"/>
        </w:rPr>
      </w:pPr>
      <w:proofErr w:type="spellStart"/>
      <w:proofErr w:type="gramStart"/>
      <w:r>
        <w:rPr>
          <w:rFonts w:ascii="Consolas" w:hAnsi="Consolas" w:cs="Consolas"/>
          <w:color w:val="000000"/>
          <w:kern w:val="0"/>
          <w:sz w:val="20"/>
          <w:szCs w:val="20"/>
        </w:rPr>
        <w:t>elif</w:t>
      </w:r>
      <w:proofErr w:type="spellEnd"/>
      <w:proofErr w:type="gramEnd"/>
      <w:r>
        <w:rPr>
          <w:rFonts w:ascii="Consolas" w:hAnsi="Consolas" w:cs="Consolas"/>
          <w:color w:val="000000"/>
          <w:kern w:val="0"/>
          <w:sz w:val="20"/>
          <w:szCs w:val="20"/>
        </w:rPr>
        <w:t xml:space="preserve"> a=0:</w:t>
      </w:r>
    </w:p>
    <w:p w:rsidR="00742533" w:rsidRDefault="00742533" w:rsidP="007349AB">
      <w:pPr>
        <w:spacing w:line="288" w:lineRule="auto"/>
        <w:rPr>
          <w:rFonts w:ascii="Consolas" w:hAnsi="Consolas" w:cs="Consolas"/>
          <w:color w:val="000000"/>
          <w:kern w:val="0"/>
          <w:sz w:val="20"/>
          <w:szCs w:val="20"/>
        </w:rPr>
      </w:pPr>
      <w:r>
        <w:rPr>
          <w:rFonts w:ascii="Consolas" w:hAnsi="Consolas" w:cs="Consolas"/>
          <w:color w:val="000000"/>
          <w:kern w:val="0"/>
          <w:sz w:val="20"/>
          <w:szCs w:val="20"/>
        </w:rPr>
        <w:tab/>
        <w:t>print(‘</w:t>
      </w:r>
      <w:r>
        <w:rPr>
          <w:rFonts w:ascii="Consolas" w:hAnsi="Consolas" w:cs="Consolas" w:hint="eastAsia"/>
          <w:color w:val="000000"/>
          <w:kern w:val="0"/>
          <w:sz w:val="20"/>
          <w:szCs w:val="20"/>
        </w:rPr>
        <w:t>零</w:t>
      </w:r>
      <w:r>
        <w:rPr>
          <w:rFonts w:ascii="Consolas" w:hAnsi="Consolas" w:cs="Consolas"/>
          <w:color w:val="000000"/>
          <w:kern w:val="0"/>
          <w:sz w:val="20"/>
          <w:szCs w:val="20"/>
        </w:rPr>
        <w:t>’)</w:t>
      </w:r>
    </w:p>
    <w:p w:rsidR="00742533" w:rsidRDefault="00742533" w:rsidP="007349AB">
      <w:pPr>
        <w:spacing w:line="288" w:lineRule="auto"/>
        <w:rPr>
          <w:rFonts w:ascii="Consolas" w:hAnsi="Consolas" w:cs="Consolas"/>
          <w:color w:val="000000"/>
          <w:kern w:val="0"/>
          <w:sz w:val="20"/>
          <w:szCs w:val="20"/>
        </w:rPr>
      </w:pPr>
      <w:proofErr w:type="gramStart"/>
      <w:r>
        <w:rPr>
          <w:rFonts w:ascii="Consolas" w:hAnsi="Consolas" w:cs="Consolas"/>
          <w:color w:val="000000"/>
          <w:kern w:val="0"/>
          <w:sz w:val="20"/>
          <w:szCs w:val="20"/>
        </w:rPr>
        <w:t>else</w:t>
      </w:r>
      <w:proofErr w:type="gramEnd"/>
      <w:r>
        <w:rPr>
          <w:rFonts w:ascii="Consolas" w:hAnsi="Consolas" w:cs="Consolas"/>
          <w:color w:val="000000"/>
          <w:kern w:val="0"/>
          <w:sz w:val="20"/>
          <w:szCs w:val="20"/>
        </w:rPr>
        <w:t>:</w:t>
      </w:r>
    </w:p>
    <w:p w:rsidR="00742533" w:rsidRDefault="00742533" w:rsidP="007349AB">
      <w:pPr>
        <w:spacing w:line="288" w:lineRule="auto"/>
        <w:rPr>
          <w:rFonts w:ascii="Consolas" w:hAnsi="Consolas" w:cs="Consolas"/>
          <w:color w:val="000000"/>
          <w:kern w:val="0"/>
          <w:sz w:val="20"/>
          <w:szCs w:val="20"/>
        </w:rPr>
      </w:pPr>
      <w:r>
        <w:rPr>
          <w:rFonts w:ascii="Consolas" w:hAnsi="Consolas" w:cs="Consolas" w:hint="eastAsia"/>
          <w:color w:val="000000"/>
          <w:kern w:val="0"/>
          <w:sz w:val="20"/>
          <w:szCs w:val="20"/>
        </w:rPr>
        <w:t>print(k+</w:t>
      </w:r>
      <w:r>
        <w:rPr>
          <w:rFonts w:ascii="Consolas" w:hAnsi="Consolas" w:cs="Consolas"/>
          <w:color w:val="000000"/>
          <w:kern w:val="0"/>
          <w:sz w:val="20"/>
          <w:szCs w:val="20"/>
        </w:rPr>
        <w:t>‘</w:t>
      </w:r>
      <w:r>
        <w:rPr>
          <w:rFonts w:ascii="Consolas" w:hAnsi="Consolas" w:cs="Consolas" w:hint="eastAsia"/>
          <w:color w:val="000000"/>
          <w:kern w:val="0"/>
          <w:sz w:val="20"/>
          <w:szCs w:val="20"/>
        </w:rPr>
        <w:t>负数</w:t>
      </w:r>
      <w:r>
        <w:rPr>
          <w:rFonts w:ascii="Consolas" w:hAnsi="Consolas" w:cs="Consolas"/>
          <w:color w:val="000000"/>
          <w:kern w:val="0"/>
          <w:sz w:val="20"/>
          <w:szCs w:val="20"/>
        </w:rPr>
        <w:t>’)</w:t>
      </w:r>
    </w:p>
    <w:p w:rsidR="00742533" w:rsidRDefault="00742533" w:rsidP="007349AB">
      <w:pPr>
        <w:spacing w:line="288" w:lineRule="auto"/>
        <w:rPr>
          <w:rFonts w:ascii="Consolas" w:hAnsi="Consolas" w:cs="Consolas"/>
          <w:color w:val="000000"/>
          <w:kern w:val="0"/>
          <w:sz w:val="20"/>
          <w:szCs w:val="20"/>
        </w:rPr>
      </w:pPr>
    </w:p>
    <w:p w:rsidR="00742533" w:rsidRDefault="00742533" w:rsidP="007349AB">
      <w:pPr>
        <w:spacing w:line="288" w:lineRule="auto"/>
        <w:rPr>
          <w:rFonts w:ascii="Consolas" w:hAnsi="Consolas" w:cs="Consolas"/>
          <w:color w:val="000000"/>
          <w:kern w:val="0"/>
          <w:sz w:val="20"/>
          <w:szCs w:val="20"/>
        </w:rPr>
      </w:pPr>
    </w:p>
    <w:p w:rsidR="00742533" w:rsidRDefault="00742533" w:rsidP="007349AB">
      <w:pPr>
        <w:spacing w:line="288" w:lineRule="auto"/>
        <w:rPr>
          <w:rFonts w:ascii="Consolas" w:hAnsi="Consolas" w:cs="Consolas"/>
          <w:color w:val="000000"/>
          <w:kern w:val="0"/>
          <w:sz w:val="20"/>
          <w:szCs w:val="20"/>
        </w:rPr>
      </w:pPr>
    </w:p>
    <w:p w:rsidR="00742533" w:rsidRDefault="00742533" w:rsidP="007349AB">
      <w:pPr>
        <w:spacing w:line="288" w:lineRule="auto"/>
        <w:rPr>
          <w:rFonts w:ascii="Consolas" w:hAnsi="Consolas" w:cs="Consolas"/>
          <w:color w:val="000000"/>
          <w:kern w:val="0"/>
          <w:sz w:val="20"/>
          <w:szCs w:val="20"/>
        </w:rPr>
      </w:pPr>
    </w:p>
    <w:p w:rsidR="00742533" w:rsidRDefault="00742533" w:rsidP="007349AB">
      <w:pPr>
        <w:spacing w:line="288" w:lineRule="auto"/>
        <w:rPr>
          <w:rFonts w:ascii="Consolas" w:hAnsi="Consolas" w:cs="Consolas"/>
          <w:color w:val="000000"/>
          <w:kern w:val="0"/>
          <w:sz w:val="20"/>
          <w:szCs w:val="20"/>
        </w:rPr>
      </w:pPr>
    </w:p>
    <w:p w:rsidR="00742533" w:rsidRDefault="00742533" w:rsidP="007349AB">
      <w:pPr>
        <w:spacing w:line="288" w:lineRule="auto"/>
        <w:rPr>
          <w:rFonts w:ascii="Consolas" w:hAnsi="Consolas" w:cs="Consolas"/>
          <w:color w:val="000000"/>
          <w:kern w:val="0"/>
          <w:sz w:val="20"/>
          <w:szCs w:val="20"/>
        </w:rPr>
      </w:pPr>
    </w:p>
    <w:p w:rsidR="00873C9E" w:rsidRDefault="00CA70BA" w:rsidP="00873C9E">
      <w:pPr>
        <w:spacing w:line="288" w:lineRule="auto"/>
        <w:rPr>
          <w:rFonts w:ascii="黑体" w:eastAsia="黑体"/>
          <w:sz w:val="24"/>
        </w:rPr>
      </w:pPr>
      <w:r>
        <w:rPr>
          <w:rFonts w:ascii="黑体" w:eastAsia="黑体" w:hint="eastAsia"/>
          <w:sz w:val="24"/>
        </w:rPr>
        <w:t>3</w:t>
      </w:r>
      <w:r w:rsidR="00873C9E" w:rsidRPr="001126D6">
        <w:rPr>
          <w:rFonts w:ascii="黑体" w:eastAsia="黑体" w:hint="eastAsia"/>
          <w:sz w:val="24"/>
        </w:rPr>
        <w:t>．程序</w:t>
      </w:r>
      <w:r w:rsidR="00873C9E">
        <w:rPr>
          <w:rFonts w:ascii="黑体" w:eastAsia="黑体" w:hint="eastAsia"/>
          <w:sz w:val="24"/>
        </w:rPr>
        <w:t>修改</w:t>
      </w:r>
      <w:r w:rsidR="00873C9E" w:rsidRPr="001126D6">
        <w:rPr>
          <w:rFonts w:ascii="黑体" w:eastAsia="黑体" w:hint="eastAsia"/>
          <w:sz w:val="24"/>
        </w:rPr>
        <w:t>。</w:t>
      </w:r>
    </w:p>
    <w:p w:rsidR="00873C9E" w:rsidRDefault="00873C9E" w:rsidP="00873C9E">
      <w:pPr>
        <w:spacing w:line="288" w:lineRule="auto"/>
        <w:rPr>
          <w:rFonts w:ascii="Arial" w:hAnsi="Arial"/>
        </w:rPr>
      </w:pPr>
      <w:r>
        <w:rPr>
          <w:rFonts w:ascii="Arial" w:hAnsi="Arial" w:hint="eastAsia"/>
        </w:rPr>
        <w:t>(1)</w:t>
      </w:r>
      <w:r>
        <w:rPr>
          <w:rFonts w:ascii="Arial" w:hAnsi="Arial" w:hint="eastAsia"/>
        </w:rPr>
        <w:t>改写下列</w:t>
      </w:r>
      <w:r>
        <w:rPr>
          <w:rFonts w:ascii="Arial" w:hAnsi="Arial" w:hint="eastAsia"/>
        </w:rPr>
        <w:t>if</w:t>
      </w:r>
      <w:r>
        <w:rPr>
          <w:rFonts w:ascii="Arial" w:hAnsi="Arial" w:hint="eastAsia"/>
        </w:rPr>
        <w:t>语句，使</w:t>
      </w:r>
      <w:r>
        <w:rPr>
          <w:rFonts w:ascii="Arial" w:hAnsi="Arial" w:hint="eastAsia"/>
        </w:rPr>
        <w:t>else</w:t>
      </w:r>
      <w:r>
        <w:rPr>
          <w:rFonts w:ascii="Arial" w:hAnsi="Arial" w:hint="eastAsia"/>
        </w:rPr>
        <w:t>与第一个</w:t>
      </w:r>
      <w:r>
        <w:rPr>
          <w:rFonts w:ascii="Arial" w:hAnsi="Arial" w:hint="eastAsia"/>
        </w:rPr>
        <w:t>if</w:t>
      </w:r>
      <w:r>
        <w:rPr>
          <w:rFonts w:ascii="Arial" w:hAnsi="Arial" w:hint="eastAsia"/>
        </w:rPr>
        <w:t>配对。</w:t>
      </w:r>
    </w:p>
    <w:p w:rsidR="00EA5AFB" w:rsidRDefault="00EA5AFB" w:rsidP="00EA5AF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sidR="00CA70BA">
        <w:rPr>
          <w:rFonts w:ascii="Courier New" w:hAnsi="Courier New" w:cs="Courier New" w:hint="eastAsia"/>
          <w:b/>
          <w:bCs/>
          <w:color w:val="7F0055"/>
          <w:kern w:val="0"/>
          <w:sz w:val="20"/>
          <w:szCs w:val="20"/>
        </w:rPr>
        <w:t>i</w:t>
      </w:r>
      <w:r>
        <w:rPr>
          <w:rFonts w:ascii="Courier New" w:hAnsi="Courier New" w:cs="Courier New"/>
          <w:b/>
          <w:bCs/>
          <w:color w:val="7F0055"/>
          <w:kern w:val="0"/>
          <w:sz w:val="20"/>
          <w:szCs w:val="20"/>
        </w:rPr>
        <w:t>f</w:t>
      </w:r>
      <w:proofErr w:type="gramEnd"/>
      <w:r w:rsidR="00CA70BA">
        <w:rPr>
          <w:rFonts w:ascii="Courier New" w:hAnsi="Courier New" w:cs="Courier New" w:hint="eastAsia"/>
          <w:color w:val="000000"/>
          <w:kern w:val="0"/>
          <w:sz w:val="20"/>
          <w:szCs w:val="20"/>
        </w:rPr>
        <w:t xml:space="preserve"> </w:t>
      </w:r>
      <w:r>
        <w:rPr>
          <w:rFonts w:ascii="Courier New" w:hAnsi="Courier New" w:cs="Courier New"/>
          <w:color w:val="6A3E3E"/>
          <w:kern w:val="0"/>
          <w:sz w:val="20"/>
          <w:szCs w:val="20"/>
        </w:rPr>
        <w:t>x</w:t>
      </w:r>
      <w:r>
        <w:rPr>
          <w:rFonts w:ascii="Courier New" w:hAnsi="Courier New" w:cs="Courier New"/>
          <w:color w:val="000000"/>
          <w:kern w:val="0"/>
          <w:sz w:val="20"/>
          <w:szCs w:val="20"/>
        </w:rPr>
        <w:t>&lt;2</w:t>
      </w:r>
      <w:r w:rsidR="00CA70BA">
        <w:rPr>
          <w:rFonts w:ascii="Courier New" w:hAnsi="Courier New" w:cs="Courier New" w:hint="eastAsia"/>
          <w:color w:val="000000"/>
          <w:kern w:val="0"/>
          <w:sz w:val="20"/>
          <w:szCs w:val="20"/>
        </w:rPr>
        <w:t>:</w:t>
      </w:r>
    </w:p>
    <w:p w:rsidR="00CA70BA" w:rsidRDefault="00EA5AFB" w:rsidP="00EA5AFB">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sidR="00CA70BA">
        <w:rPr>
          <w:rFonts w:ascii="Courier New" w:hAnsi="Courier New" w:cs="Courier New" w:hint="eastAsia"/>
          <w:b/>
          <w:bCs/>
          <w:color w:val="7F0055"/>
          <w:kern w:val="0"/>
          <w:sz w:val="20"/>
          <w:szCs w:val="20"/>
        </w:rPr>
        <w:t>i</w:t>
      </w:r>
      <w:r>
        <w:rPr>
          <w:rFonts w:ascii="Courier New" w:hAnsi="Courier New" w:cs="Courier New"/>
          <w:b/>
          <w:bCs/>
          <w:color w:val="7F0055"/>
          <w:kern w:val="0"/>
          <w:sz w:val="20"/>
          <w:szCs w:val="20"/>
        </w:rPr>
        <w:t>f</w:t>
      </w:r>
      <w:proofErr w:type="gramEnd"/>
      <w:r w:rsidR="00CA70BA">
        <w:rPr>
          <w:rFonts w:ascii="Courier New" w:hAnsi="Courier New" w:cs="Courier New" w:hint="eastAsia"/>
          <w:color w:val="000000"/>
          <w:kern w:val="0"/>
          <w:sz w:val="20"/>
          <w:szCs w:val="20"/>
        </w:rPr>
        <w:t xml:space="preserve"> </w:t>
      </w:r>
      <w:r>
        <w:rPr>
          <w:rFonts w:ascii="Courier New" w:hAnsi="Courier New" w:cs="Courier New"/>
          <w:color w:val="6A3E3E"/>
          <w:kern w:val="0"/>
          <w:sz w:val="20"/>
          <w:szCs w:val="20"/>
        </w:rPr>
        <w:t>x</w:t>
      </w:r>
      <w:r>
        <w:rPr>
          <w:rFonts w:ascii="Courier New" w:hAnsi="Courier New" w:cs="Courier New"/>
          <w:color w:val="000000"/>
          <w:kern w:val="0"/>
          <w:sz w:val="20"/>
          <w:szCs w:val="20"/>
        </w:rPr>
        <w:t>&lt;1</w:t>
      </w:r>
      <w:r w:rsidR="00CA70BA">
        <w:rPr>
          <w:rFonts w:ascii="Courier New" w:hAnsi="Courier New" w:cs="Courier New" w:hint="eastAsia"/>
          <w:color w:val="000000"/>
          <w:kern w:val="0"/>
          <w:sz w:val="20"/>
          <w:szCs w:val="20"/>
        </w:rPr>
        <w:t>:</w:t>
      </w:r>
    </w:p>
    <w:p w:rsidR="00EA5AFB" w:rsidRDefault="00EA5AFB" w:rsidP="00CA70BA">
      <w:pPr>
        <w:autoSpaceDE w:val="0"/>
        <w:autoSpaceDN w:val="0"/>
        <w:adjustRightInd w:val="0"/>
        <w:ind w:left="1260" w:firstLine="420"/>
        <w:jc w:val="left"/>
        <w:rPr>
          <w:rFonts w:ascii="Courier New" w:hAnsi="Courier New" w:cs="Courier New"/>
          <w:kern w:val="0"/>
          <w:sz w:val="20"/>
          <w:szCs w:val="20"/>
        </w:rPr>
      </w:pPr>
      <w:r>
        <w:rPr>
          <w:rFonts w:ascii="Courier New" w:hAnsi="Courier New" w:cs="Courier New"/>
          <w:color w:val="6A3E3E"/>
          <w:kern w:val="0"/>
          <w:sz w:val="20"/>
          <w:szCs w:val="20"/>
        </w:rPr>
        <w:t>y</w:t>
      </w:r>
      <w:r>
        <w:rPr>
          <w:rFonts w:ascii="Courier New" w:hAnsi="Courier New" w:cs="Courier New"/>
          <w:color w:val="000000"/>
          <w:kern w:val="0"/>
          <w:sz w:val="20"/>
          <w:szCs w:val="20"/>
        </w:rPr>
        <w:t>=</w:t>
      </w:r>
      <w:r>
        <w:rPr>
          <w:rFonts w:ascii="Courier New" w:hAnsi="Courier New" w:cs="Courier New"/>
          <w:color w:val="6A3E3E"/>
          <w:kern w:val="0"/>
          <w:sz w:val="20"/>
          <w:szCs w:val="20"/>
        </w:rPr>
        <w:t>x</w:t>
      </w:r>
      <w:r>
        <w:rPr>
          <w:rFonts w:ascii="Courier New" w:hAnsi="Courier New" w:cs="Courier New"/>
          <w:color w:val="000000"/>
          <w:kern w:val="0"/>
          <w:sz w:val="20"/>
          <w:szCs w:val="20"/>
        </w:rPr>
        <w:t>+1</w:t>
      </w:r>
    </w:p>
    <w:p w:rsidR="00CA70BA" w:rsidRDefault="00EA5AFB" w:rsidP="00EA5AFB">
      <w:pPr>
        <w:autoSpaceDE w:val="0"/>
        <w:autoSpaceDN w:val="0"/>
        <w:adjustRightInd w:val="0"/>
        <w:jc w:val="left"/>
        <w:rPr>
          <w:rFonts w:ascii="Courier New" w:hAnsi="Courier New" w:cs="Courier New"/>
          <w:b/>
          <w:bCs/>
          <w:color w:val="7F0055"/>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else</w:t>
      </w:r>
      <w:proofErr w:type="gramEnd"/>
      <w:r w:rsidR="00CA70BA">
        <w:rPr>
          <w:rFonts w:ascii="Courier New" w:hAnsi="Courier New" w:cs="Courier New" w:hint="eastAsia"/>
          <w:b/>
          <w:bCs/>
          <w:color w:val="7F0055"/>
          <w:kern w:val="0"/>
          <w:sz w:val="20"/>
          <w:szCs w:val="20"/>
        </w:rPr>
        <w:t>:</w:t>
      </w:r>
    </w:p>
    <w:p w:rsidR="00EA5AFB" w:rsidRDefault="00EA5AFB" w:rsidP="00CA70BA">
      <w:pPr>
        <w:autoSpaceDE w:val="0"/>
        <w:autoSpaceDN w:val="0"/>
        <w:adjustRightInd w:val="0"/>
        <w:ind w:left="1260" w:firstLine="420"/>
        <w:jc w:val="left"/>
        <w:rPr>
          <w:rFonts w:ascii="Courier New" w:hAnsi="Courier New" w:cs="Courier New"/>
          <w:kern w:val="0"/>
          <w:sz w:val="20"/>
          <w:szCs w:val="20"/>
        </w:rPr>
      </w:pPr>
      <w:r>
        <w:rPr>
          <w:rFonts w:ascii="Courier New" w:hAnsi="Courier New" w:cs="Courier New"/>
          <w:color w:val="6A3E3E"/>
          <w:kern w:val="0"/>
          <w:sz w:val="20"/>
          <w:szCs w:val="20"/>
        </w:rPr>
        <w:t>y</w:t>
      </w:r>
      <w:r>
        <w:rPr>
          <w:rFonts w:ascii="Courier New" w:hAnsi="Courier New" w:cs="Courier New"/>
          <w:color w:val="000000"/>
          <w:kern w:val="0"/>
          <w:sz w:val="20"/>
          <w:szCs w:val="20"/>
        </w:rPr>
        <w:t>=</w:t>
      </w:r>
      <w:r>
        <w:rPr>
          <w:rFonts w:ascii="Courier New" w:hAnsi="Courier New" w:cs="Courier New"/>
          <w:color w:val="6A3E3E"/>
          <w:kern w:val="0"/>
          <w:sz w:val="20"/>
          <w:szCs w:val="20"/>
        </w:rPr>
        <w:t>x</w:t>
      </w:r>
      <w:r>
        <w:rPr>
          <w:rFonts w:ascii="Courier New" w:hAnsi="Courier New" w:cs="Courier New"/>
          <w:color w:val="000000"/>
          <w:kern w:val="0"/>
          <w:sz w:val="20"/>
          <w:szCs w:val="20"/>
        </w:rPr>
        <w:t>+2</w:t>
      </w:r>
    </w:p>
    <w:p w:rsidR="00873C9E" w:rsidRPr="00EA5AFB" w:rsidRDefault="00873C9E" w:rsidP="00873C9E">
      <w:pPr>
        <w:spacing w:line="288" w:lineRule="auto"/>
        <w:rPr>
          <w:rFonts w:ascii="黑体" w:eastAsia="黑体"/>
          <w:sz w:val="24"/>
        </w:rPr>
      </w:pPr>
    </w:p>
    <w:p w:rsidR="00316316" w:rsidRDefault="00316316" w:rsidP="00316316">
      <w:pPr>
        <w:autoSpaceDE w:val="0"/>
        <w:autoSpaceDN w:val="0"/>
        <w:adjustRightInd w:val="0"/>
        <w:jc w:val="left"/>
        <w:rPr>
          <w:rFonts w:ascii="Consolas" w:hAnsi="Consolas" w:cs="Consolas"/>
          <w:color w:val="000000"/>
          <w:kern w:val="0"/>
          <w:sz w:val="20"/>
          <w:szCs w:val="20"/>
        </w:rPr>
      </w:pPr>
    </w:p>
    <w:p w:rsidR="00456BE0" w:rsidRDefault="00456BE0" w:rsidP="00316316">
      <w:pPr>
        <w:autoSpaceDE w:val="0"/>
        <w:autoSpaceDN w:val="0"/>
        <w:adjustRightInd w:val="0"/>
        <w:jc w:val="left"/>
        <w:rPr>
          <w:rFonts w:ascii="Consolas" w:hAnsi="Consolas" w:cs="Consolas"/>
          <w:color w:val="000000"/>
          <w:kern w:val="0"/>
          <w:sz w:val="20"/>
          <w:szCs w:val="20"/>
        </w:rPr>
      </w:pPr>
    </w:p>
    <w:p w:rsidR="00456BE0" w:rsidRDefault="00456BE0" w:rsidP="00316316">
      <w:pPr>
        <w:autoSpaceDE w:val="0"/>
        <w:autoSpaceDN w:val="0"/>
        <w:adjustRightInd w:val="0"/>
        <w:jc w:val="left"/>
        <w:rPr>
          <w:rFonts w:ascii="Consolas" w:hAnsi="Consolas" w:cs="Consolas"/>
          <w:color w:val="000000"/>
          <w:kern w:val="0"/>
          <w:sz w:val="20"/>
          <w:szCs w:val="20"/>
        </w:rPr>
      </w:pPr>
    </w:p>
    <w:p w:rsidR="00456BE0" w:rsidRDefault="00456BE0" w:rsidP="00316316">
      <w:pPr>
        <w:autoSpaceDE w:val="0"/>
        <w:autoSpaceDN w:val="0"/>
        <w:adjustRightInd w:val="0"/>
        <w:jc w:val="left"/>
        <w:rPr>
          <w:rFonts w:ascii="Consolas" w:hAnsi="Consolas" w:cs="Consolas"/>
          <w:color w:val="000000"/>
          <w:kern w:val="0"/>
          <w:sz w:val="20"/>
          <w:szCs w:val="20"/>
        </w:rPr>
      </w:pPr>
    </w:p>
    <w:p w:rsidR="00EA5AFB" w:rsidRDefault="00EA5AFB" w:rsidP="00B86D5D">
      <w:pPr>
        <w:spacing w:line="288" w:lineRule="auto"/>
        <w:rPr>
          <w:rFonts w:ascii="Arial" w:hAnsi="Arial"/>
        </w:rPr>
      </w:pPr>
      <w:r>
        <w:rPr>
          <w:rFonts w:ascii="Arial" w:hAnsi="Arial" w:hint="eastAsia"/>
        </w:rPr>
        <w:lastRenderedPageBreak/>
        <w:t>(2)else</w:t>
      </w:r>
      <w:r>
        <w:rPr>
          <w:rFonts w:ascii="Arial" w:hAnsi="Arial" w:hint="eastAsia"/>
        </w:rPr>
        <w:t>与</w:t>
      </w:r>
      <w:r>
        <w:rPr>
          <w:rFonts w:ascii="Arial" w:hAnsi="Arial" w:hint="eastAsia"/>
        </w:rPr>
        <w:t>if</w:t>
      </w:r>
      <w:r>
        <w:rPr>
          <w:rFonts w:ascii="Arial" w:hAnsi="Arial" w:hint="eastAsia"/>
        </w:rPr>
        <w:t>的匹配原则是什么？改写</w:t>
      </w:r>
      <w:r>
        <w:rPr>
          <w:rFonts w:ascii="Arial" w:hAnsi="Arial" w:hint="eastAsia"/>
        </w:rPr>
        <w:t>if</w:t>
      </w:r>
      <w:r>
        <w:rPr>
          <w:rFonts w:ascii="Arial" w:hAnsi="Arial" w:hint="eastAsia"/>
        </w:rPr>
        <w:t>语句前，</w:t>
      </w:r>
      <w:r>
        <w:rPr>
          <w:rFonts w:ascii="Arial" w:hAnsi="Arial" w:hint="eastAsia"/>
        </w:rPr>
        <w:t>y=x+1</w:t>
      </w:r>
      <w:r>
        <w:rPr>
          <w:rFonts w:ascii="Arial" w:hAnsi="Arial" w:hint="eastAsia"/>
        </w:rPr>
        <w:t>和</w:t>
      </w:r>
      <w:r>
        <w:rPr>
          <w:rFonts w:ascii="Arial" w:hAnsi="Arial" w:hint="eastAsia"/>
        </w:rPr>
        <w:t>y=x+2</w:t>
      </w:r>
      <w:proofErr w:type="gramStart"/>
      <w:r>
        <w:rPr>
          <w:rFonts w:ascii="Arial" w:hAnsi="Arial" w:hint="eastAsia"/>
        </w:rPr>
        <w:t>两</w:t>
      </w:r>
      <w:proofErr w:type="gramEnd"/>
      <w:r>
        <w:rPr>
          <w:rFonts w:ascii="Arial" w:hAnsi="Arial" w:hint="eastAsia"/>
        </w:rPr>
        <w:t>条语句的执行条件是什么？改写后呢？</w:t>
      </w:r>
    </w:p>
    <w:p w:rsidR="00316316" w:rsidRDefault="00316316" w:rsidP="00B86D5D">
      <w:pPr>
        <w:spacing w:line="288" w:lineRule="auto"/>
        <w:rPr>
          <w:rFonts w:ascii="Arial" w:hAnsi="Arial"/>
        </w:rPr>
      </w:pPr>
    </w:p>
    <w:p w:rsidR="00456BE0" w:rsidRDefault="00456BE0" w:rsidP="00B86D5D">
      <w:pPr>
        <w:spacing w:line="288" w:lineRule="auto"/>
        <w:rPr>
          <w:rFonts w:ascii="Arial" w:hAnsi="Arial"/>
        </w:rPr>
      </w:pPr>
    </w:p>
    <w:p w:rsidR="00456BE0" w:rsidRDefault="00456BE0" w:rsidP="00B86D5D">
      <w:pPr>
        <w:spacing w:line="288" w:lineRule="auto"/>
        <w:rPr>
          <w:rFonts w:ascii="Arial" w:hAnsi="Arial"/>
        </w:rPr>
      </w:pPr>
    </w:p>
    <w:p w:rsidR="00CE557C" w:rsidRDefault="00CE557C" w:rsidP="00B86D5D">
      <w:pPr>
        <w:spacing w:line="288" w:lineRule="auto"/>
        <w:rPr>
          <w:rFonts w:ascii="Arial" w:hAnsi="Arial"/>
        </w:rPr>
      </w:pPr>
    </w:p>
    <w:p w:rsidR="00456BE0" w:rsidRDefault="00456BE0" w:rsidP="00B86D5D">
      <w:pPr>
        <w:spacing w:line="288" w:lineRule="auto"/>
        <w:rPr>
          <w:rFonts w:ascii="Arial" w:hAnsi="Arial"/>
        </w:rPr>
      </w:pPr>
    </w:p>
    <w:p w:rsidR="0040447C" w:rsidRDefault="00087CF1" w:rsidP="00B966B6">
      <w:pPr>
        <w:spacing w:beforeLines="100" w:afterLines="50"/>
        <w:textAlignment w:val="center"/>
        <w:outlineLvl w:val="0"/>
        <w:rPr>
          <w:rFonts w:ascii="黑体" w:eastAsia="黑体"/>
          <w:sz w:val="24"/>
        </w:rPr>
      </w:pPr>
      <w:r>
        <w:rPr>
          <w:rFonts w:ascii="黑体" w:eastAsia="黑体"/>
          <w:sz w:val="24"/>
        </w:rPr>
        <w:t>4</w:t>
      </w:r>
      <w:r w:rsidR="00333134">
        <w:rPr>
          <w:rFonts w:ascii="黑体" w:eastAsia="黑体" w:hint="eastAsia"/>
          <w:sz w:val="24"/>
        </w:rPr>
        <w:t>.</w:t>
      </w:r>
      <w:r w:rsidR="0040447C">
        <w:rPr>
          <w:rFonts w:ascii="黑体" w:eastAsia="黑体" w:hint="eastAsia"/>
          <w:sz w:val="24"/>
        </w:rPr>
        <w:t>编写程序，用循环语句</w:t>
      </w:r>
      <w:r w:rsidR="00A1046F">
        <w:rPr>
          <w:rFonts w:ascii="黑体" w:eastAsia="黑体" w:hint="eastAsia"/>
          <w:sz w:val="24"/>
        </w:rPr>
        <w:t>打印</w:t>
      </w:r>
      <w:r w:rsidR="0040447C">
        <w:rPr>
          <w:rFonts w:ascii="黑体" w:eastAsia="黑体" w:hint="eastAsia"/>
          <w:sz w:val="24"/>
        </w:rPr>
        <w:t>以下</w:t>
      </w:r>
      <w:r w:rsidR="0063447D">
        <w:rPr>
          <w:rFonts w:ascii="黑体" w:eastAsia="黑体" w:hint="eastAsia"/>
          <w:sz w:val="24"/>
        </w:rPr>
        <w:t>数字</w:t>
      </w:r>
      <w:r w:rsidR="0040447C">
        <w:rPr>
          <w:rFonts w:ascii="黑体" w:eastAsia="黑体" w:hint="eastAsia"/>
          <w:sz w:val="24"/>
        </w:rPr>
        <w:t>图案</w:t>
      </w:r>
      <w:r w:rsidR="0040447C" w:rsidRPr="00B35007">
        <w:rPr>
          <w:rFonts w:ascii="黑体" w:eastAsia="黑体" w:hint="eastAsia"/>
          <w:sz w:val="24"/>
        </w:rPr>
        <w:t>。</w:t>
      </w:r>
    </w:p>
    <w:p w:rsidR="0040447C" w:rsidRPr="0040447C" w:rsidRDefault="0040447C" w:rsidP="00E61953">
      <w:pPr>
        <w:autoSpaceDE w:val="0"/>
        <w:autoSpaceDN w:val="0"/>
        <w:adjustRightInd w:val="0"/>
        <w:ind w:firstLineChars="250" w:firstLine="525"/>
        <w:jc w:val="left"/>
        <w:rPr>
          <w:rFonts w:ascii="Arial" w:hAnsi="Arial"/>
        </w:rPr>
      </w:pPr>
      <w:r>
        <w:rPr>
          <w:rFonts w:ascii="Arial" w:hAnsi="Arial" w:hint="eastAsia"/>
        </w:rPr>
        <w:t>1</w:t>
      </w:r>
    </w:p>
    <w:p w:rsidR="0040447C" w:rsidRPr="0040447C" w:rsidRDefault="0040447C" w:rsidP="00E61953">
      <w:pPr>
        <w:autoSpaceDE w:val="0"/>
        <w:autoSpaceDN w:val="0"/>
        <w:adjustRightInd w:val="0"/>
        <w:ind w:firstLineChars="250" w:firstLine="525"/>
        <w:jc w:val="left"/>
        <w:rPr>
          <w:rFonts w:ascii="Arial" w:hAnsi="Arial"/>
        </w:rPr>
      </w:pPr>
      <w:r>
        <w:rPr>
          <w:rFonts w:ascii="Arial" w:hAnsi="Arial" w:hint="eastAsia"/>
        </w:rPr>
        <w:t>1</w:t>
      </w:r>
      <w:r w:rsidRPr="0040447C">
        <w:rPr>
          <w:rFonts w:ascii="Arial" w:hAnsi="Arial" w:hint="eastAsia"/>
        </w:rPr>
        <w:t>2</w:t>
      </w:r>
    </w:p>
    <w:p w:rsidR="0040447C" w:rsidRPr="0040447C" w:rsidRDefault="0040447C" w:rsidP="00E61953">
      <w:pPr>
        <w:autoSpaceDE w:val="0"/>
        <w:autoSpaceDN w:val="0"/>
        <w:adjustRightInd w:val="0"/>
        <w:ind w:firstLineChars="250" w:firstLine="525"/>
        <w:jc w:val="left"/>
        <w:rPr>
          <w:rFonts w:ascii="Arial" w:hAnsi="Arial"/>
        </w:rPr>
      </w:pPr>
      <w:r>
        <w:rPr>
          <w:rFonts w:ascii="Arial" w:hAnsi="Arial" w:hint="eastAsia"/>
        </w:rPr>
        <w:t>1</w:t>
      </w:r>
      <w:r w:rsidRPr="0040447C">
        <w:rPr>
          <w:rFonts w:ascii="Arial" w:hAnsi="Arial" w:hint="eastAsia"/>
        </w:rPr>
        <w:t>2</w:t>
      </w:r>
      <w:r>
        <w:rPr>
          <w:rFonts w:ascii="Arial" w:hAnsi="Arial" w:hint="eastAsia"/>
        </w:rPr>
        <w:t>3</w:t>
      </w:r>
    </w:p>
    <w:p w:rsidR="0040447C" w:rsidRDefault="0040447C" w:rsidP="00E61953">
      <w:pPr>
        <w:autoSpaceDE w:val="0"/>
        <w:autoSpaceDN w:val="0"/>
        <w:adjustRightInd w:val="0"/>
        <w:ind w:firstLineChars="250" w:firstLine="525"/>
        <w:jc w:val="left"/>
        <w:rPr>
          <w:rFonts w:ascii="Arial" w:hAnsi="Arial"/>
        </w:rPr>
      </w:pPr>
      <w:r>
        <w:rPr>
          <w:rFonts w:ascii="Arial" w:hAnsi="Arial" w:hint="eastAsia"/>
        </w:rPr>
        <w:t>1234</w:t>
      </w:r>
    </w:p>
    <w:p w:rsidR="0040447C" w:rsidRPr="00754D8D" w:rsidRDefault="0040447C" w:rsidP="00E61953">
      <w:pPr>
        <w:autoSpaceDE w:val="0"/>
        <w:autoSpaceDN w:val="0"/>
        <w:adjustRightInd w:val="0"/>
        <w:ind w:firstLineChars="250" w:firstLine="525"/>
        <w:jc w:val="left"/>
        <w:rPr>
          <w:rFonts w:ascii="Arial" w:hAnsi="Arial"/>
        </w:rPr>
      </w:pPr>
      <w:r>
        <w:rPr>
          <w:rFonts w:ascii="Arial" w:hAnsi="Arial" w:hint="eastAsia"/>
        </w:rPr>
        <w:t>12345</w:t>
      </w:r>
    </w:p>
    <w:p w:rsidR="0099086F" w:rsidRDefault="0099086F" w:rsidP="005833D3">
      <w:pPr>
        <w:autoSpaceDE w:val="0"/>
        <w:autoSpaceDN w:val="0"/>
        <w:adjustRightInd w:val="0"/>
        <w:jc w:val="left"/>
        <w:rPr>
          <w:rFonts w:ascii="Consolas" w:hAnsi="Consolas" w:cs="Consolas"/>
          <w:b/>
          <w:bCs/>
          <w:color w:val="7F0055"/>
          <w:kern w:val="0"/>
          <w:sz w:val="20"/>
          <w:szCs w:val="20"/>
        </w:rPr>
      </w:pPr>
    </w:p>
    <w:p w:rsidR="005833D3" w:rsidRPr="005833D3" w:rsidRDefault="005833D3" w:rsidP="005833D3">
      <w:pPr>
        <w:autoSpaceDE w:val="0"/>
        <w:autoSpaceDN w:val="0"/>
        <w:adjustRightInd w:val="0"/>
        <w:jc w:val="left"/>
        <w:rPr>
          <w:rFonts w:ascii="Consolas" w:hAnsi="Consolas" w:cs="Consolas"/>
          <w:b/>
          <w:bCs/>
          <w:color w:val="7F0055"/>
          <w:kern w:val="0"/>
          <w:sz w:val="20"/>
          <w:szCs w:val="20"/>
        </w:rPr>
      </w:pPr>
      <w:proofErr w:type="gramStart"/>
      <w:r w:rsidRPr="005833D3">
        <w:rPr>
          <w:rFonts w:ascii="Consolas" w:hAnsi="Consolas" w:cs="Consolas"/>
          <w:b/>
          <w:bCs/>
          <w:color w:val="7F0055"/>
          <w:kern w:val="0"/>
          <w:sz w:val="20"/>
          <w:szCs w:val="20"/>
        </w:rPr>
        <w:t>for</w:t>
      </w:r>
      <w:proofErr w:type="gramEnd"/>
      <w:r w:rsidRPr="005833D3">
        <w:rPr>
          <w:rFonts w:ascii="Consolas" w:hAnsi="Consolas" w:cs="Consolas"/>
          <w:b/>
          <w:bCs/>
          <w:color w:val="7F0055"/>
          <w:kern w:val="0"/>
          <w:sz w:val="20"/>
          <w:szCs w:val="20"/>
        </w:rPr>
        <w:t xml:space="preserve"> </w:t>
      </w:r>
      <w:proofErr w:type="spellStart"/>
      <w:r w:rsidRPr="005833D3">
        <w:rPr>
          <w:rFonts w:ascii="Consolas" w:hAnsi="Consolas" w:cs="Consolas"/>
          <w:b/>
          <w:bCs/>
          <w:color w:val="7F0055"/>
          <w:kern w:val="0"/>
          <w:sz w:val="20"/>
          <w:szCs w:val="20"/>
        </w:rPr>
        <w:t>i</w:t>
      </w:r>
      <w:proofErr w:type="spellEnd"/>
      <w:r w:rsidRPr="005833D3">
        <w:rPr>
          <w:rFonts w:ascii="Consolas" w:hAnsi="Consolas" w:cs="Consolas"/>
          <w:b/>
          <w:bCs/>
          <w:color w:val="7F0055"/>
          <w:kern w:val="0"/>
          <w:sz w:val="20"/>
          <w:szCs w:val="20"/>
        </w:rPr>
        <w:t xml:space="preserve"> in range(1,5+1):</w:t>
      </w:r>
    </w:p>
    <w:p w:rsidR="005833D3" w:rsidRPr="005833D3" w:rsidRDefault="005833D3" w:rsidP="005833D3">
      <w:pPr>
        <w:autoSpaceDE w:val="0"/>
        <w:autoSpaceDN w:val="0"/>
        <w:adjustRightInd w:val="0"/>
        <w:jc w:val="left"/>
        <w:rPr>
          <w:rFonts w:ascii="Consolas" w:hAnsi="Consolas" w:cs="Consolas"/>
          <w:b/>
          <w:bCs/>
          <w:color w:val="7F0055"/>
          <w:kern w:val="0"/>
          <w:sz w:val="20"/>
          <w:szCs w:val="20"/>
        </w:rPr>
      </w:pPr>
      <w:r w:rsidRPr="005833D3">
        <w:rPr>
          <w:rFonts w:ascii="Consolas" w:hAnsi="Consolas" w:cs="Consolas"/>
          <w:b/>
          <w:bCs/>
          <w:color w:val="7F0055"/>
          <w:kern w:val="0"/>
          <w:sz w:val="20"/>
          <w:szCs w:val="20"/>
        </w:rPr>
        <w:t xml:space="preserve">    </w:t>
      </w:r>
      <w:proofErr w:type="gramStart"/>
      <w:r w:rsidRPr="005833D3">
        <w:rPr>
          <w:rFonts w:ascii="Consolas" w:hAnsi="Consolas" w:cs="Consolas"/>
          <w:b/>
          <w:bCs/>
          <w:color w:val="7F0055"/>
          <w:kern w:val="0"/>
          <w:sz w:val="20"/>
          <w:szCs w:val="20"/>
        </w:rPr>
        <w:t>for</w:t>
      </w:r>
      <w:proofErr w:type="gramEnd"/>
      <w:r w:rsidRPr="005833D3">
        <w:rPr>
          <w:rFonts w:ascii="Consolas" w:hAnsi="Consolas" w:cs="Consolas"/>
          <w:b/>
          <w:bCs/>
          <w:color w:val="7F0055"/>
          <w:kern w:val="0"/>
          <w:sz w:val="20"/>
          <w:szCs w:val="20"/>
        </w:rPr>
        <w:t xml:space="preserve"> j in range(1,i+1):</w:t>
      </w:r>
      <w:r>
        <w:rPr>
          <w:rFonts w:ascii="Consolas" w:hAnsi="Consolas" w:cs="Consolas"/>
          <w:b/>
          <w:bCs/>
          <w:color w:val="7F0055"/>
          <w:kern w:val="0"/>
          <w:sz w:val="20"/>
          <w:szCs w:val="20"/>
        </w:rPr>
        <w:t xml:space="preserve"> </w:t>
      </w:r>
    </w:p>
    <w:p w:rsidR="005833D3" w:rsidRPr="005833D3" w:rsidRDefault="005833D3" w:rsidP="005833D3">
      <w:pPr>
        <w:autoSpaceDE w:val="0"/>
        <w:autoSpaceDN w:val="0"/>
        <w:adjustRightInd w:val="0"/>
        <w:jc w:val="left"/>
        <w:rPr>
          <w:rFonts w:ascii="Consolas" w:hAnsi="Consolas" w:cs="Consolas"/>
          <w:b/>
          <w:bCs/>
          <w:color w:val="7F0055"/>
          <w:kern w:val="0"/>
          <w:sz w:val="20"/>
          <w:szCs w:val="20"/>
        </w:rPr>
      </w:pPr>
      <w:r w:rsidRPr="005833D3">
        <w:rPr>
          <w:rFonts w:ascii="Consolas" w:hAnsi="Consolas" w:cs="Consolas"/>
          <w:b/>
          <w:bCs/>
          <w:color w:val="7F0055"/>
          <w:kern w:val="0"/>
          <w:sz w:val="20"/>
          <w:szCs w:val="20"/>
        </w:rPr>
        <w:t xml:space="preserve">        print(</w:t>
      </w:r>
      <w:proofErr w:type="spellStart"/>
      <w:r w:rsidRPr="005833D3">
        <w:rPr>
          <w:rFonts w:ascii="Consolas" w:hAnsi="Consolas" w:cs="Consolas"/>
          <w:b/>
          <w:bCs/>
          <w:color w:val="7F0055"/>
          <w:kern w:val="0"/>
          <w:sz w:val="20"/>
          <w:szCs w:val="20"/>
        </w:rPr>
        <w:t>j,end</w:t>
      </w:r>
      <w:proofErr w:type="spellEnd"/>
      <w:r w:rsidRPr="005833D3">
        <w:rPr>
          <w:rFonts w:ascii="Consolas" w:hAnsi="Consolas" w:cs="Consolas"/>
          <w:b/>
          <w:bCs/>
          <w:color w:val="7F0055"/>
          <w:kern w:val="0"/>
          <w:sz w:val="20"/>
          <w:szCs w:val="20"/>
        </w:rPr>
        <w:t>='')</w:t>
      </w:r>
      <w:r>
        <w:rPr>
          <w:rFonts w:ascii="Consolas" w:hAnsi="Consolas" w:cs="Consolas"/>
          <w:b/>
          <w:bCs/>
          <w:color w:val="7F0055"/>
          <w:kern w:val="0"/>
          <w:sz w:val="20"/>
          <w:szCs w:val="20"/>
        </w:rPr>
        <w:t xml:space="preserve">     #</w:t>
      </w:r>
      <w:r w:rsidRPr="005A2440">
        <w:rPr>
          <w:rFonts w:ascii="Arial" w:hAnsi="Arial" w:hint="eastAsia"/>
        </w:rPr>
        <w:t>①</w:t>
      </w:r>
    </w:p>
    <w:p w:rsidR="005833D3" w:rsidRDefault="005833D3" w:rsidP="005833D3">
      <w:pPr>
        <w:autoSpaceDE w:val="0"/>
        <w:autoSpaceDN w:val="0"/>
        <w:adjustRightInd w:val="0"/>
        <w:ind w:firstLine="390"/>
        <w:jc w:val="left"/>
        <w:rPr>
          <w:rFonts w:ascii="Consolas" w:hAnsi="Consolas" w:cs="Consolas"/>
          <w:b/>
          <w:bCs/>
          <w:color w:val="7F0055"/>
          <w:kern w:val="0"/>
          <w:sz w:val="20"/>
          <w:szCs w:val="20"/>
        </w:rPr>
      </w:pPr>
      <w:r w:rsidRPr="005833D3">
        <w:rPr>
          <w:rFonts w:ascii="Consolas" w:hAnsi="Consolas" w:cs="Consolas"/>
          <w:b/>
          <w:bCs/>
          <w:color w:val="7F0055"/>
          <w:kern w:val="0"/>
          <w:sz w:val="20"/>
          <w:szCs w:val="20"/>
        </w:rPr>
        <w:t>print()</w:t>
      </w:r>
      <w:r>
        <w:rPr>
          <w:rFonts w:ascii="Consolas" w:hAnsi="Consolas" w:cs="Consolas"/>
          <w:b/>
          <w:bCs/>
          <w:color w:val="7F0055"/>
          <w:kern w:val="0"/>
          <w:sz w:val="20"/>
          <w:szCs w:val="20"/>
        </w:rPr>
        <w:t xml:space="preserve">                  #</w:t>
      </w:r>
      <w:r w:rsidRPr="005A2440">
        <w:rPr>
          <w:rFonts w:ascii="Arial" w:hAnsi="Arial" w:hint="eastAsia"/>
        </w:rPr>
        <w:t>②</w:t>
      </w:r>
    </w:p>
    <w:p w:rsidR="0099086F" w:rsidRDefault="0099086F" w:rsidP="005833D3">
      <w:pPr>
        <w:autoSpaceDE w:val="0"/>
        <w:autoSpaceDN w:val="0"/>
        <w:adjustRightInd w:val="0"/>
        <w:jc w:val="left"/>
        <w:rPr>
          <w:rFonts w:ascii="Arial" w:hAnsi="Arial"/>
        </w:rPr>
      </w:pPr>
    </w:p>
    <w:p w:rsidR="005A2440" w:rsidRDefault="005A2440" w:rsidP="005833D3">
      <w:pPr>
        <w:autoSpaceDE w:val="0"/>
        <w:autoSpaceDN w:val="0"/>
        <w:adjustRightInd w:val="0"/>
        <w:jc w:val="left"/>
        <w:rPr>
          <w:rFonts w:ascii="Arial" w:hAnsi="Arial"/>
        </w:rPr>
      </w:pPr>
      <w:r>
        <w:rPr>
          <w:rFonts w:ascii="Arial" w:hAnsi="Arial" w:hint="eastAsia"/>
        </w:rPr>
        <w:t>（</w:t>
      </w:r>
      <w:r>
        <w:rPr>
          <w:rFonts w:ascii="Arial" w:hAnsi="Arial" w:hint="eastAsia"/>
        </w:rPr>
        <w:t>1</w:t>
      </w:r>
      <w:r>
        <w:rPr>
          <w:rFonts w:ascii="Arial" w:hAnsi="Arial" w:hint="eastAsia"/>
        </w:rPr>
        <w:t>）</w:t>
      </w:r>
      <w:r w:rsidRPr="005A2440">
        <w:rPr>
          <w:rFonts w:ascii="Arial" w:hAnsi="Arial" w:hint="eastAsia"/>
        </w:rPr>
        <w:t>语句①</w:t>
      </w:r>
      <w:r>
        <w:rPr>
          <w:rFonts w:ascii="Arial" w:hAnsi="Arial" w:hint="eastAsia"/>
        </w:rPr>
        <w:t>和</w:t>
      </w:r>
      <w:r w:rsidRPr="005A2440">
        <w:rPr>
          <w:rFonts w:ascii="Arial" w:hAnsi="Arial" w:hint="eastAsia"/>
        </w:rPr>
        <w:t>②</w:t>
      </w:r>
      <w:r w:rsidR="00E61953">
        <w:rPr>
          <w:rFonts w:ascii="Arial" w:hAnsi="Arial" w:hint="eastAsia"/>
        </w:rPr>
        <w:t>在</w:t>
      </w:r>
      <w:r w:rsidR="001639D9">
        <w:rPr>
          <w:rFonts w:ascii="Arial" w:hAnsi="Arial" w:hint="eastAsia"/>
        </w:rPr>
        <w:t>该程序中</w:t>
      </w:r>
      <w:r>
        <w:rPr>
          <w:rFonts w:ascii="Arial" w:hAnsi="Arial" w:hint="eastAsia"/>
        </w:rPr>
        <w:t>的作用是什么？</w:t>
      </w:r>
      <w:r w:rsidR="00BE3392">
        <w:rPr>
          <w:rFonts w:ascii="Arial" w:hAnsi="Arial" w:hint="eastAsia"/>
        </w:rPr>
        <w:t>在循环中</w:t>
      </w:r>
      <w:r>
        <w:rPr>
          <w:rFonts w:ascii="Arial" w:hAnsi="Arial" w:hint="eastAsia"/>
        </w:rPr>
        <w:t>各</w:t>
      </w:r>
      <w:r w:rsidRPr="005A2440">
        <w:rPr>
          <w:rFonts w:ascii="Arial" w:hAnsi="Arial" w:hint="eastAsia"/>
        </w:rPr>
        <w:t>被执行了多少次？</w:t>
      </w:r>
    </w:p>
    <w:p w:rsidR="005A2440" w:rsidRDefault="005A2440" w:rsidP="005A2440">
      <w:pPr>
        <w:autoSpaceDE w:val="0"/>
        <w:autoSpaceDN w:val="0"/>
        <w:adjustRightInd w:val="0"/>
        <w:jc w:val="left"/>
        <w:rPr>
          <w:rFonts w:ascii="Arial" w:hAnsi="Arial"/>
        </w:rPr>
      </w:pPr>
    </w:p>
    <w:p w:rsidR="00E61953" w:rsidRDefault="00E61953" w:rsidP="005A2440">
      <w:pPr>
        <w:autoSpaceDE w:val="0"/>
        <w:autoSpaceDN w:val="0"/>
        <w:adjustRightInd w:val="0"/>
        <w:jc w:val="left"/>
        <w:rPr>
          <w:rFonts w:ascii="Arial" w:hAnsi="Arial"/>
        </w:rPr>
      </w:pPr>
    </w:p>
    <w:p w:rsidR="00E61953" w:rsidRPr="00E61953" w:rsidRDefault="00E61953" w:rsidP="005A2440">
      <w:pPr>
        <w:autoSpaceDE w:val="0"/>
        <w:autoSpaceDN w:val="0"/>
        <w:adjustRightInd w:val="0"/>
        <w:jc w:val="left"/>
        <w:rPr>
          <w:rFonts w:ascii="Arial" w:hAnsi="Arial"/>
        </w:rPr>
      </w:pPr>
    </w:p>
    <w:p w:rsidR="005A2440" w:rsidRDefault="005A2440" w:rsidP="005A2440">
      <w:pPr>
        <w:autoSpaceDE w:val="0"/>
        <w:autoSpaceDN w:val="0"/>
        <w:adjustRightInd w:val="0"/>
        <w:jc w:val="left"/>
        <w:rPr>
          <w:rFonts w:ascii="Arial" w:hAnsi="Arial"/>
        </w:rPr>
      </w:pPr>
    </w:p>
    <w:p w:rsidR="005A2440" w:rsidRDefault="005A2440" w:rsidP="005A2440">
      <w:pPr>
        <w:autoSpaceDE w:val="0"/>
        <w:autoSpaceDN w:val="0"/>
        <w:adjustRightInd w:val="0"/>
        <w:jc w:val="left"/>
        <w:rPr>
          <w:rFonts w:ascii="Arial" w:hAnsi="Arial"/>
        </w:rPr>
      </w:pPr>
    </w:p>
    <w:p w:rsidR="00E61953" w:rsidRDefault="00E61953" w:rsidP="005A2440">
      <w:pPr>
        <w:autoSpaceDE w:val="0"/>
        <w:autoSpaceDN w:val="0"/>
        <w:adjustRightInd w:val="0"/>
        <w:jc w:val="left"/>
        <w:rPr>
          <w:rFonts w:ascii="Arial" w:hAnsi="Arial"/>
        </w:rPr>
      </w:pPr>
    </w:p>
    <w:p w:rsidR="005833D3" w:rsidRDefault="005833D3" w:rsidP="005A2440">
      <w:pPr>
        <w:autoSpaceDE w:val="0"/>
        <w:autoSpaceDN w:val="0"/>
        <w:adjustRightInd w:val="0"/>
        <w:jc w:val="left"/>
        <w:rPr>
          <w:rFonts w:ascii="Arial" w:hAnsi="Arial"/>
        </w:rPr>
      </w:pPr>
    </w:p>
    <w:p w:rsidR="005833D3" w:rsidRDefault="005833D3" w:rsidP="005A2440">
      <w:pPr>
        <w:autoSpaceDE w:val="0"/>
        <w:autoSpaceDN w:val="0"/>
        <w:adjustRightInd w:val="0"/>
        <w:jc w:val="left"/>
        <w:rPr>
          <w:rFonts w:ascii="Arial" w:hAnsi="Arial"/>
        </w:rPr>
      </w:pPr>
    </w:p>
    <w:p w:rsidR="005833D3" w:rsidRPr="005A2440" w:rsidRDefault="005833D3" w:rsidP="005A2440">
      <w:pPr>
        <w:autoSpaceDE w:val="0"/>
        <w:autoSpaceDN w:val="0"/>
        <w:adjustRightInd w:val="0"/>
        <w:jc w:val="left"/>
        <w:rPr>
          <w:rFonts w:ascii="Arial" w:hAnsi="Arial"/>
        </w:rPr>
      </w:pPr>
    </w:p>
    <w:p w:rsidR="005A2440" w:rsidRDefault="005A2440" w:rsidP="005A2440">
      <w:pPr>
        <w:autoSpaceDE w:val="0"/>
        <w:autoSpaceDN w:val="0"/>
        <w:adjustRightInd w:val="0"/>
        <w:jc w:val="left"/>
        <w:rPr>
          <w:rFonts w:ascii="Arial" w:hAnsi="Arial"/>
        </w:rPr>
      </w:pPr>
      <w:r>
        <w:rPr>
          <w:rFonts w:ascii="Arial" w:hAnsi="Arial" w:hint="eastAsia"/>
        </w:rPr>
        <w:t>（</w:t>
      </w:r>
      <w:r w:rsidR="005833D3">
        <w:rPr>
          <w:rFonts w:ascii="Arial" w:hAnsi="Arial"/>
        </w:rPr>
        <w:t>2</w:t>
      </w:r>
      <w:r>
        <w:rPr>
          <w:rFonts w:ascii="Arial" w:hAnsi="Arial" w:hint="eastAsia"/>
        </w:rPr>
        <w:t>）</w:t>
      </w:r>
      <w:r w:rsidR="00BE3392">
        <w:rPr>
          <w:rFonts w:ascii="Arial" w:hAnsi="Arial" w:hint="eastAsia"/>
        </w:rPr>
        <w:t>如果不使用</w:t>
      </w:r>
      <w:r w:rsidR="00BE3392">
        <w:rPr>
          <w:rFonts w:ascii="Arial" w:hAnsi="Arial" w:hint="eastAsia"/>
        </w:rPr>
        <w:t>for</w:t>
      </w:r>
      <w:r w:rsidR="00BE3392">
        <w:rPr>
          <w:rFonts w:ascii="Arial" w:hAnsi="Arial" w:hint="eastAsia"/>
        </w:rPr>
        <w:t>语句而改用</w:t>
      </w:r>
      <w:r w:rsidR="00BE3392">
        <w:rPr>
          <w:rFonts w:ascii="Arial" w:hAnsi="Arial" w:hint="eastAsia"/>
        </w:rPr>
        <w:t>while</w:t>
      </w:r>
      <w:r w:rsidR="00BE3392">
        <w:rPr>
          <w:rFonts w:ascii="Arial" w:hAnsi="Arial" w:hint="eastAsia"/>
        </w:rPr>
        <w:t>语句，以上程序应该如何修改？</w:t>
      </w:r>
    </w:p>
    <w:p w:rsidR="00BE3392" w:rsidRPr="005833D3" w:rsidRDefault="00BE3392" w:rsidP="005A2440">
      <w:pPr>
        <w:autoSpaceDE w:val="0"/>
        <w:autoSpaceDN w:val="0"/>
        <w:adjustRightInd w:val="0"/>
        <w:jc w:val="left"/>
        <w:rPr>
          <w:rFonts w:ascii="Arial" w:hAnsi="Arial"/>
        </w:rPr>
      </w:pPr>
    </w:p>
    <w:p w:rsidR="00E61953" w:rsidRDefault="00E61953" w:rsidP="005A2440">
      <w:pPr>
        <w:autoSpaceDE w:val="0"/>
        <w:autoSpaceDN w:val="0"/>
        <w:adjustRightInd w:val="0"/>
        <w:jc w:val="left"/>
        <w:rPr>
          <w:rFonts w:ascii="Arial" w:hAnsi="Arial"/>
        </w:rPr>
      </w:pPr>
    </w:p>
    <w:p w:rsidR="00E61953" w:rsidRDefault="00E61953" w:rsidP="005A2440">
      <w:pPr>
        <w:autoSpaceDE w:val="0"/>
        <w:autoSpaceDN w:val="0"/>
        <w:adjustRightInd w:val="0"/>
        <w:jc w:val="left"/>
        <w:rPr>
          <w:rFonts w:ascii="Arial" w:hAnsi="Arial"/>
        </w:rPr>
      </w:pPr>
    </w:p>
    <w:p w:rsidR="00BE3392" w:rsidRDefault="00BE3392" w:rsidP="005A2440">
      <w:pPr>
        <w:autoSpaceDE w:val="0"/>
        <w:autoSpaceDN w:val="0"/>
        <w:adjustRightInd w:val="0"/>
        <w:jc w:val="left"/>
        <w:rPr>
          <w:rFonts w:ascii="Arial" w:hAnsi="Arial"/>
        </w:rPr>
      </w:pPr>
    </w:p>
    <w:p w:rsidR="00BE3392" w:rsidRDefault="00BE3392" w:rsidP="005A2440">
      <w:pPr>
        <w:autoSpaceDE w:val="0"/>
        <w:autoSpaceDN w:val="0"/>
        <w:adjustRightInd w:val="0"/>
        <w:jc w:val="left"/>
        <w:rPr>
          <w:rFonts w:ascii="Arial" w:hAnsi="Arial"/>
        </w:rPr>
      </w:pPr>
    </w:p>
    <w:p w:rsidR="00BE3392" w:rsidRDefault="00BE3392" w:rsidP="005A2440">
      <w:pPr>
        <w:autoSpaceDE w:val="0"/>
        <w:autoSpaceDN w:val="0"/>
        <w:adjustRightInd w:val="0"/>
        <w:jc w:val="left"/>
        <w:rPr>
          <w:rFonts w:ascii="Arial" w:hAnsi="Arial"/>
        </w:rPr>
      </w:pPr>
    </w:p>
    <w:p w:rsidR="00BE3392" w:rsidRDefault="00BE3392" w:rsidP="005A2440">
      <w:pPr>
        <w:autoSpaceDE w:val="0"/>
        <w:autoSpaceDN w:val="0"/>
        <w:adjustRightInd w:val="0"/>
        <w:jc w:val="left"/>
        <w:rPr>
          <w:rFonts w:ascii="Arial" w:hAnsi="Arial"/>
        </w:rPr>
      </w:pPr>
    </w:p>
    <w:p w:rsidR="00BE3392" w:rsidRDefault="00BE3392" w:rsidP="005A2440">
      <w:pPr>
        <w:autoSpaceDE w:val="0"/>
        <w:autoSpaceDN w:val="0"/>
        <w:adjustRightInd w:val="0"/>
        <w:jc w:val="left"/>
        <w:rPr>
          <w:rFonts w:ascii="Arial" w:hAnsi="Arial"/>
        </w:rPr>
      </w:pPr>
    </w:p>
    <w:p w:rsidR="00BE3392" w:rsidRDefault="00BE3392" w:rsidP="005A2440">
      <w:pPr>
        <w:autoSpaceDE w:val="0"/>
        <w:autoSpaceDN w:val="0"/>
        <w:adjustRightInd w:val="0"/>
        <w:jc w:val="left"/>
        <w:rPr>
          <w:rFonts w:ascii="Arial" w:hAnsi="Arial"/>
        </w:rPr>
      </w:pPr>
    </w:p>
    <w:p w:rsidR="00E910FC" w:rsidRDefault="00E910FC" w:rsidP="005A2440">
      <w:pPr>
        <w:autoSpaceDE w:val="0"/>
        <w:autoSpaceDN w:val="0"/>
        <w:adjustRightInd w:val="0"/>
        <w:jc w:val="left"/>
        <w:rPr>
          <w:rFonts w:ascii="Arial" w:hAnsi="Arial"/>
        </w:rPr>
      </w:pPr>
    </w:p>
    <w:p w:rsidR="00BE3392" w:rsidRDefault="00BE3392" w:rsidP="005A2440">
      <w:pPr>
        <w:autoSpaceDE w:val="0"/>
        <w:autoSpaceDN w:val="0"/>
        <w:adjustRightInd w:val="0"/>
        <w:jc w:val="left"/>
        <w:rPr>
          <w:rFonts w:ascii="Arial" w:hAnsi="Arial"/>
        </w:rPr>
      </w:pPr>
    </w:p>
    <w:p w:rsidR="009A5492" w:rsidRDefault="001639D9" w:rsidP="005A2440">
      <w:pPr>
        <w:autoSpaceDE w:val="0"/>
        <w:autoSpaceDN w:val="0"/>
        <w:adjustRightInd w:val="0"/>
        <w:jc w:val="left"/>
        <w:rPr>
          <w:rFonts w:ascii="Arial" w:hAnsi="Arial"/>
        </w:rPr>
      </w:pPr>
      <w:r>
        <w:rPr>
          <w:rFonts w:ascii="Arial" w:hAnsi="Arial" w:hint="eastAsia"/>
        </w:rPr>
        <w:lastRenderedPageBreak/>
        <w:t>（</w:t>
      </w:r>
      <w:r w:rsidR="005833D3">
        <w:rPr>
          <w:rFonts w:ascii="Arial" w:hAnsi="Arial"/>
        </w:rPr>
        <w:t>3</w:t>
      </w:r>
      <w:r>
        <w:rPr>
          <w:rFonts w:ascii="Arial" w:hAnsi="Arial" w:hint="eastAsia"/>
        </w:rPr>
        <w:t>）编写程序，</w:t>
      </w:r>
      <w:r w:rsidR="00A1046F">
        <w:rPr>
          <w:rFonts w:ascii="黑体" w:eastAsia="黑体" w:hint="eastAsia"/>
          <w:sz w:val="24"/>
        </w:rPr>
        <w:t>用循环语句</w:t>
      </w:r>
      <w:r>
        <w:rPr>
          <w:rFonts w:ascii="Arial" w:hAnsi="Arial" w:hint="eastAsia"/>
        </w:rPr>
        <w:t>分别打印以下图案</w:t>
      </w:r>
      <w:r w:rsidR="000A47E9">
        <w:rPr>
          <w:rFonts w:ascii="Arial" w:hAnsi="Arial" w:hint="eastAsia"/>
        </w:rPr>
        <w:t>：</w:t>
      </w:r>
    </w:p>
    <w:tbl>
      <w:tblPr>
        <w:tblStyle w:val="ab"/>
        <w:tblW w:w="0" w:type="auto"/>
        <w:tblLook w:val="04A0"/>
      </w:tblPr>
      <w:tblGrid>
        <w:gridCol w:w="4264"/>
        <w:gridCol w:w="4264"/>
      </w:tblGrid>
      <w:tr w:rsidR="001639D9" w:rsidTr="001639D9">
        <w:tc>
          <w:tcPr>
            <w:tcW w:w="4264" w:type="dxa"/>
          </w:tcPr>
          <w:p w:rsidR="001639D9" w:rsidRDefault="001639D9" w:rsidP="005A2440">
            <w:pPr>
              <w:autoSpaceDE w:val="0"/>
              <w:autoSpaceDN w:val="0"/>
              <w:adjustRightInd w:val="0"/>
              <w:jc w:val="left"/>
              <w:rPr>
                <w:rFonts w:ascii="Arial" w:hAnsi="Arial"/>
              </w:rPr>
            </w:pPr>
            <w:r>
              <w:rPr>
                <w:rFonts w:ascii="Arial" w:hAnsi="Arial" w:hint="eastAsia"/>
              </w:rPr>
              <w:t xml:space="preserve">                5</w:t>
            </w:r>
          </w:p>
          <w:p w:rsidR="001639D9" w:rsidRDefault="001639D9" w:rsidP="001639D9">
            <w:pPr>
              <w:autoSpaceDE w:val="0"/>
              <w:autoSpaceDN w:val="0"/>
              <w:adjustRightInd w:val="0"/>
              <w:ind w:firstLineChars="750" w:firstLine="1575"/>
              <w:jc w:val="left"/>
              <w:rPr>
                <w:rFonts w:ascii="Arial" w:hAnsi="Arial"/>
              </w:rPr>
            </w:pPr>
            <w:r>
              <w:rPr>
                <w:rFonts w:ascii="Arial" w:hAnsi="Arial" w:hint="eastAsia"/>
              </w:rPr>
              <w:t>45</w:t>
            </w:r>
          </w:p>
          <w:p w:rsidR="001639D9" w:rsidRDefault="001639D9" w:rsidP="001639D9">
            <w:pPr>
              <w:autoSpaceDE w:val="0"/>
              <w:autoSpaceDN w:val="0"/>
              <w:adjustRightInd w:val="0"/>
              <w:jc w:val="left"/>
              <w:rPr>
                <w:rFonts w:ascii="Arial" w:hAnsi="Arial"/>
              </w:rPr>
            </w:pPr>
            <w:r>
              <w:rPr>
                <w:rFonts w:ascii="Arial" w:hAnsi="Arial" w:hint="eastAsia"/>
              </w:rPr>
              <w:t xml:space="preserve">              345</w:t>
            </w:r>
          </w:p>
          <w:p w:rsidR="001639D9" w:rsidRDefault="001639D9" w:rsidP="001639D9">
            <w:pPr>
              <w:autoSpaceDE w:val="0"/>
              <w:autoSpaceDN w:val="0"/>
              <w:adjustRightInd w:val="0"/>
              <w:jc w:val="left"/>
              <w:rPr>
                <w:rFonts w:ascii="Arial" w:hAnsi="Arial"/>
              </w:rPr>
            </w:pPr>
            <w:r>
              <w:rPr>
                <w:rFonts w:ascii="Arial" w:hAnsi="Arial" w:hint="eastAsia"/>
              </w:rPr>
              <w:t xml:space="preserve">             2345</w:t>
            </w:r>
          </w:p>
          <w:p w:rsidR="001639D9" w:rsidRDefault="001639D9" w:rsidP="001639D9">
            <w:pPr>
              <w:autoSpaceDE w:val="0"/>
              <w:autoSpaceDN w:val="0"/>
              <w:adjustRightInd w:val="0"/>
              <w:ind w:firstLineChars="600" w:firstLine="1260"/>
              <w:jc w:val="left"/>
              <w:rPr>
                <w:rFonts w:ascii="Arial" w:hAnsi="Arial"/>
              </w:rPr>
            </w:pPr>
            <w:r>
              <w:rPr>
                <w:rFonts w:ascii="Arial" w:hAnsi="Arial" w:hint="eastAsia"/>
              </w:rPr>
              <w:t>12345</w:t>
            </w:r>
          </w:p>
        </w:tc>
        <w:tc>
          <w:tcPr>
            <w:tcW w:w="4264" w:type="dxa"/>
          </w:tcPr>
          <w:p w:rsidR="001639D9" w:rsidRDefault="001639D9" w:rsidP="005A2440">
            <w:pPr>
              <w:autoSpaceDE w:val="0"/>
              <w:autoSpaceDN w:val="0"/>
              <w:adjustRightInd w:val="0"/>
              <w:jc w:val="left"/>
              <w:rPr>
                <w:rFonts w:ascii="Arial" w:hAnsi="Arial"/>
              </w:rPr>
            </w:pPr>
            <w:r>
              <w:rPr>
                <w:rFonts w:ascii="Arial" w:hAnsi="Arial" w:hint="eastAsia"/>
              </w:rPr>
              <w:t xml:space="preserve">               ABCDE</w:t>
            </w:r>
          </w:p>
          <w:p w:rsidR="001639D9" w:rsidRDefault="001639D9" w:rsidP="005A2440">
            <w:pPr>
              <w:autoSpaceDE w:val="0"/>
              <w:autoSpaceDN w:val="0"/>
              <w:adjustRightInd w:val="0"/>
              <w:jc w:val="left"/>
              <w:rPr>
                <w:rFonts w:ascii="Arial" w:hAnsi="Arial"/>
              </w:rPr>
            </w:pPr>
            <w:r>
              <w:rPr>
                <w:rFonts w:ascii="Arial" w:hAnsi="Arial" w:hint="eastAsia"/>
              </w:rPr>
              <w:t xml:space="preserve">                 BCDE</w:t>
            </w:r>
          </w:p>
          <w:p w:rsidR="001639D9" w:rsidRDefault="001639D9" w:rsidP="005A2440">
            <w:pPr>
              <w:autoSpaceDE w:val="0"/>
              <w:autoSpaceDN w:val="0"/>
              <w:adjustRightInd w:val="0"/>
              <w:jc w:val="left"/>
              <w:rPr>
                <w:rFonts w:ascii="Arial" w:hAnsi="Arial"/>
              </w:rPr>
            </w:pPr>
            <w:r>
              <w:rPr>
                <w:rFonts w:ascii="Arial" w:hAnsi="Arial" w:hint="eastAsia"/>
              </w:rPr>
              <w:t xml:space="preserve">                  CDE</w:t>
            </w:r>
          </w:p>
          <w:p w:rsidR="001639D9" w:rsidRDefault="001639D9" w:rsidP="005A2440">
            <w:pPr>
              <w:autoSpaceDE w:val="0"/>
              <w:autoSpaceDN w:val="0"/>
              <w:adjustRightInd w:val="0"/>
              <w:jc w:val="left"/>
              <w:rPr>
                <w:rFonts w:ascii="Arial" w:hAnsi="Arial"/>
              </w:rPr>
            </w:pPr>
            <w:r>
              <w:rPr>
                <w:rFonts w:ascii="Arial" w:hAnsi="Arial" w:hint="eastAsia"/>
              </w:rPr>
              <w:t xml:space="preserve">                   DE</w:t>
            </w:r>
          </w:p>
          <w:p w:rsidR="001639D9" w:rsidRDefault="001639D9" w:rsidP="005A2440">
            <w:pPr>
              <w:autoSpaceDE w:val="0"/>
              <w:autoSpaceDN w:val="0"/>
              <w:adjustRightInd w:val="0"/>
              <w:jc w:val="left"/>
              <w:rPr>
                <w:rFonts w:ascii="Arial" w:hAnsi="Arial"/>
              </w:rPr>
            </w:pPr>
            <w:r>
              <w:rPr>
                <w:rFonts w:ascii="Arial" w:hAnsi="Arial" w:hint="eastAsia"/>
              </w:rPr>
              <w:t xml:space="preserve">                    E</w:t>
            </w:r>
          </w:p>
        </w:tc>
      </w:tr>
      <w:tr w:rsidR="001639D9" w:rsidTr="001639D9">
        <w:trPr>
          <w:trHeight w:val="2859"/>
        </w:trPr>
        <w:tc>
          <w:tcPr>
            <w:tcW w:w="4264" w:type="dxa"/>
          </w:tcPr>
          <w:p w:rsidR="001639D9" w:rsidRDefault="001639D9" w:rsidP="005A2440">
            <w:pPr>
              <w:autoSpaceDE w:val="0"/>
              <w:autoSpaceDN w:val="0"/>
              <w:adjustRightInd w:val="0"/>
              <w:jc w:val="left"/>
              <w:rPr>
                <w:rFonts w:ascii="Arial" w:hAnsi="Arial"/>
              </w:rPr>
            </w:pPr>
          </w:p>
          <w:p w:rsidR="00E61953" w:rsidRDefault="00E61953" w:rsidP="005A2440">
            <w:pPr>
              <w:autoSpaceDE w:val="0"/>
              <w:autoSpaceDN w:val="0"/>
              <w:adjustRightInd w:val="0"/>
              <w:jc w:val="left"/>
              <w:rPr>
                <w:rFonts w:ascii="Arial" w:hAnsi="Arial"/>
              </w:rPr>
            </w:pPr>
          </w:p>
          <w:p w:rsidR="00E61953" w:rsidRDefault="00E61953" w:rsidP="005A2440">
            <w:pPr>
              <w:autoSpaceDE w:val="0"/>
              <w:autoSpaceDN w:val="0"/>
              <w:adjustRightInd w:val="0"/>
              <w:jc w:val="left"/>
              <w:rPr>
                <w:rFonts w:ascii="Arial" w:hAnsi="Arial"/>
              </w:rPr>
            </w:pPr>
          </w:p>
          <w:p w:rsidR="00E61953" w:rsidRDefault="00E61953" w:rsidP="005A2440">
            <w:pPr>
              <w:autoSpaceDE w:val="0"/>
              <w:autoSpaceDN w:val="0"/>
              <w:adjustRightInd w:val="0"/>
              <w:jc w:val="left"/>
              <w:rPr>
                <w:rFonts w:ascii="Arial" w:hAnsi="Arial"/>
              </w:rPr>
            </w:pPr>
          </w:p>
          <w:p w:rsidR="00E61953" w:rsidRDefault="00E61953" w:rsidP="005A2440">
            <w:pPr>
              <w:autoSpaceDE w:val="0"/>
              <w:autoSpaceDN w:val="0"/>
              <w:adjustRightInd w:val="0"/>
              <w:jc w:val="left"/>
              <w:rPr>
                <w:rFonts w:ascii="Arial" w:hAnsi="Arial"/>
              </w:rPr>
            </w:pPr>
          </w:p>
          <w:p w:rsidR="00E61953" w:rsidRDefault="00E61953" w:rsidP="005A2440">
            <w:pPr>
              <w:autoSpaceDE w:val="0"/>
              <w:autoSpaceDN w:val="0"/>
              <w:adjustRightInd w:val="0"/>
              <w:jc w:val="left"/>
              <w:rPr>
                <w:rFonts w:ascii="Arial" w:hAnsi="Arial"/>
              </w:rPr>
            </w:pPr>
          </w:p>
          <w:p w:rsidR="00E61953" w:rsidRDefault="00E61953" w:rsidP="005A2440">
            <w:pPr>
              <w:autoSpaceDE w:val="0"/>
              <w:autoSpaceDN w:val="0"/>
              <w:adjustRightInd w:val="0"/>
              <w:jc w:val="left"/>
              <w:rPr>
                <w:rFonts w:ascii="Arial" w:hAnsi="Arial"/>
              </w:rPr>
            </w:pPr>
          </w:p>
          <w:p w:rsidR="00E61953" w:rsidRDefault="00E61953" w:rsidP="005A2440">
            <w:pPr>
              <w:autoSpaceDE w:val="0"/>
              <w:autoSpaceDN w:val="0"/>
              <w:adjustRightInd w:val="0"/>
              <w:jc w:val="left"/>
              <w:rPr>
                <w:rFonts w:ascii="Arial" w:hAnsi="Arial"/>
              </w:rPr>
            </w:pPr>
          </w:p>
          <w:p w:rsidR="00E61953" w:rsidRDefault="00E61953" w:rsidP="005A2440">
            <w:pPr>
              <w:autoSpaceDE w:val="0"/>
              <w:autoSpaceDN w:val="0"/>
              <w:adjustRightInd w:val="0"/>
              <w:jc w:val="left"/>
              <w:rPr>
                <w:rFonts w:ascii="Arial" w:hAnsi="Arial"/>
              </w:rPr>
            </w:pPr>
          </w:p>
          <w:p w:rsidR="00E61953" w:rsidRDefault="00E61953" w:rsidP="005A2440">
            <w:pPr>
              <w:autoSpaceDE w:val="0"/>
              <w:autoSpaceDN w:val="0"/>
              <w:adjustRightInd w:val="0"/>
              <w:jc w:val="left"/>
              <w:rPr>
                <w:rFonts w:ascii="Arial" w:hAnsi="Arial"/>
              </w:rPr>
            </w:pPr>
          </w:p>
        </w:tc>
        <w:tc>
          <w:tcPr>
            <w:tcW w:w="4264" w:type="dxa"/>
          </w:tcPr>
          <w:p w:rsidR="001639D9" w:rsidRDefault="001639D9" w:rsidP="005A2440">
            <w:pPr>
              <w:autoSpaceDE w:val="0"/>
              <w:autoSpaceDN w:val="0"/>
              <w:adjustRightInd w:val="0"/>
              <w:jc w:val="left"/>
              <w:rPr>
                <w:rFonts w:ascii="Arial" w:hAnsi="Arial"/>
              </w:rPr>
            </w:pPr>
          </w:p>
          <w:p w:rsidR="00E61953" w:rsidRDefault="00E61953" w:rsidP="005A2440">
            <w:pPr>
              <w:autoSpaceDE w:val="0"/>
              <w:autoSpaceDN w:val="0"/>
              <w:adjustRightInd w:val="0"/>
              <w:jc w:val="left"/>
              <w:rPr>
                <w:rFonts w:ascii="Arial" w:hAnsi="Arial"/>
              </w:rPr>
            </w:pPr>
          </w:p>
          <w:p w:rsidR="00E61953" w:rsidRDefault="00E61953" w:rsidP="005A2440">
            <w:pPr>
              <w:autoSpaceDE w:val="0"/>
              <w:autoSpaceDN w:val="0"/>
              <w:adjustRightInd w:val="0"/>
              <w:jc w:val="left"/>
              <w:rPr>
                <w:rFonts w:ascii="Arial" w:hAnsi="Arial"/>
              </w:rPr>
            </w:pPr>
          </w:p>
          <w:p w:rsidR="00E61953" w:rsidRDefault="00E61953" w:rsidP="005A2440">
            <w:pPr>
              <w:autoSpaceDE w:val="0"/>
              <w:autoSpaceDN w:val="0"/>
              <w:adjustRightInd w:val="0"/>
              <w:jc w:val="left"/>
              <w:rPr>
                <w:rFonts w:ascii="Arial" w:hAnsi="Arial"/>
              </w:rPr>
            </w:pPr>
          </w:p>
          <w:p w:rsidR="00E61953" w:rsidRDefault="00E61953" w:rsidP="005A2440">
            <w:pPr>
              <w:autoSpaceDE w:val="0"/>
              <w:autoSpaceDN w:val="0"/>
              <w:adjustRightInd w:val="0"/>
              <w:jc w:val="left"/>
              <w:rPr>
                <w:rFonts w:ascii="Arial" w:hAnsi="Arial"/>
              </w:rPr>
            </w:pPr>
          </w:p>
          <w:p w:rsidR="00E61953" w:rsidRDefault="00E61953" w:rsidP="005A2440">
            <w:pPr>
              <w:autoSpaceDE w:val="0"/>
              <w:autoSpaceDN w:val="0"/>
              <w:adjustRightInd w:val="0"/>
              <w:jc w:val="left"/>
              <w:rPr>
                <w:rFonts w:ascii="Arial" w:hAnsi="Arial"/>
              </w:rPr>
            </w:pPr>
          </w:p>
          <w:p w:rsidR="00E61953" w:rsidRDefault="00E61953" w:rsidP="005A2440">
            <w:pPr>
              <w:autoSpaceDE w:val="0"/>
              <w:autoSpaceDN w:val="0"/>
              <w:adjustRightInd w:val="0"/>
              <w:jc w:val="left"/>
              <w:rPr>
                <w:rFonts w:ascii="Arial" w:hAnsi="Arial"/>
              </w:rPr>
            </w:pPr>
          </w:p>
          <w:p w:rsidR="00E61953" w:rsidRDefault="00E61953" w:rsidP="005A2440">
            <w:pPr>
              <w:autoSpaceDE w:val="0"/>
              <w:autoSpaceDN w:val="0"/>
              <w:adjustRightInd w:val="0"/>
              <w:jc w:val="left"/>
              <w:rPr>
                <w:rFonts w:ascii="Arial" w:hAnsi="Arial"/>
              </w:rPr>
            </w:pPr>
          </w:p>
          <w:p w:rsidR="00E61953" w:rsidRDefault="00E61953" w:rsidP="005A2440">
            <w:pPr>
              <w:autoSpaceDE w:val="0"/>
              <w:autoSpaceDN w:val="0"/>
              <w:adjustRightInd w:val="0"/>
              <w:jc w:val="left"/>
              <w:rPr>
                <w:rFonts w:ascii="Arial" w:hAnsi="Arial"/>
              </w:rPr>
            </w:pPr>
          </w:p>
          <w:p w:rsidR="00E61953" w:rsidRDefault="00E61953" w:rsidP="005A2440">
            <w:pPr>
              <w:autoSpaceDE w:val="0"/>
              <w:autoSpaceDN w:val="0"/>
              <w:adjustRightInd w:val="0"/>
              <w:jc w:val="left"/>
              <w:rPr>
                <w:rFonts w:ascii="Arial" w:hAnsi="Arial"/>
              </w:rPr>
            </w:pPr>
          </w:p>
        </w:tc>
      </w:tr>
    </w:tbl>
    <w:p w:rsidR="009A5492" w:rsidRPr="00A73BB6" w:rsidRDefault="005833D3" w:rsidP="00B966B6">
      <w:pPr>
        <w:spacing w:beforeLines="100" w:afterLines="50"/>
        <w:textAlignment w:val="center"/>
        <w:outlineLvl w:val="0"/>
        <w:rPr>
          <w:rFonts w:ascii="黑体" w:eastAsia="黑体"/>
          <w:sz w:val="24"/>
        </w:rPr>
      </w:pPr>
      <w:r>
        <w:rPr>
          <w:rFonts w:ascii="黑体" w:eastAsia="黑体" w:hint="eastAsia"/>
          <w:sz w:val="24"/>
        </w:rPr>
        <w:t>5</w:t>
      </w:r>
      <w:r w:rsidR="00AB5D01">
        <w:rPr>
          <w:rFonts w:ascii="黑体" w:eastAsia="黑体" w:hint="eastAsia"/>
          <w:sz w:val="24"/>
        </w:rPr>
        <w:t>.编写程序，输出100以内的所有</w:t>
      </w:r>
      <w:r w:rsidR="00AB5D01" w:rsidRPr="00721D35">
        <w:rPr>
          <w:rFonts w:ascii="黑体" w:eastAsia="黑体"/>
          <w:sz w:val="24"/>
        </w:rPr>
        <w:t>素数</w:t>
      </w:r>
    </w:p>
    <w:p w:rsidR="002D4512" w:rsidRPr="002D4512" w:rsidRDefault="002D4512" w:rsidP="002D4512">
      <w:pPr>
        <w:autoSpaceDE w:val="0"/>
        <w:autoSpaceDN w:val="0"/>
        <w:adjustRightInd w:val="0"/>
        <w:jc w:val="left"/>
        <w:rPr>
          <w:rFonts w:ascii="Consolas" w:hAnsi="Consolas" w:cs="Consolas"/>
          <w:b/>
          <w:bCs/>
          <w:color w:val="7F0055"/>
          <w:kern w:val="0"/>
          <w:sz w:val="20"/>
          <w:szCs w:val="20"/>
        </w:rPr>
      </w:pPr>
      <w:proofErr w:type="gramStart"/>
      <w:r w:rsidRPr="002D4512">
        <w:rPr>
          <w:rFonts w:ascii="Consolas" w:hAnsi="Consolas" w:cs="Consolas"/>
          <w:b/>
          <w:bCs/>
          <w:color w:val="7F0055"/>
          <w:kern w:val="0"/>
          <w:sz w:val="20"/>
          <w:szCs w:val="20"/>
        </w:rPr>
        <w:t>for</w:t>
      </w:r>
      <w:proofErr w:type="gramEnd"/>
      <w:r w:rsidRPr="002D4512">
        <w:rPr>
          <w:rFonts w:ascii="Consolas" w:hAnsi="Consolas" w:cs="Consolas"/>
          <w:b/>
          <w:bCs/>
          <w:color w:val="7F0055"/>
          <w:kern w:val="0"/>
          <w:sz w:val="20"/>
          <w:szCs w:val="20"/>
        </w:rPr>
        <w:t xml:space="preserve"> </w:t>
      </w:r>
      <w:proofErr w:type="spellStart"/>
      <w:r w:rsidRPr="002D4512">
        <w:rPr>
          <w:rFonts w:ascii="Consolas" w:hAnsi="Consolas" w:cs="Consolas"/>
          <w:b/>
          <w:bCs/>
          <w:color w:val="7F0055"/>
          <w:kern w:val="0"/>
          <w:sz w:val="20"/>
          <w:szCs w:val="20"/>
        </w:rPr>
        <w:t>i</w:t>
      </w:r>
      <w:proofErr w:type="spellEnd"/>
      <w:r w:rsidRPr="002D4512">
        <w:rPr>
          <w:rFonts w:ascii="Consolas" w:hAnsi="Consolas" w:cs="Consolas"/>
          <w:b/>
          <w:bCs/>
          <w:color w:val="7F0055"/>
          <w:kern w:val="0"/>
          <w:sz w:val="20"/>
          <w:szCs w:val="20"/>
        </w:rPr>
        <w:t xml:space="preserve"> in range(2,100):</w:t>
      </w:r>
    </w:p>
    <w:p w:rsidR="002D4512" w:rsidRPr="002D4512" w:rsidRDefault="002D4512" w:rsidP="002D4512">
      <w:pPr>
        <w:autoSpaceDE w:val="0"/>
        <w:autoSpaceDN w:val="0"/>
        <w:adjustRightInd w:val="0"/>
        <w:jc w:val="left"/>
        <w:rPr>
          <w:rFonts w:ascii="Consolas" w:hAnsi="Consolas" w:cs="Consolas"/>
          <w:b/>
          <w:bCs/>
          <w:color w:val="7F0055"/>
          <w:kern w:val="0"/>
          <w:sz w:val="20"/>
          <w:szCs w:val="20"/>
        </w:rPr>
      </w:pPr>
      <w:r w:rsidRPr="002D4512">
        <w:rPr>
          <w:rFonts w:ascii="Consolas" w:hAnsi="Consolas" w:cs="Consolas"/>
          <w:b/>
          <w:bCs/>
          <w:color w:val="7F0055"/>
          <w:kern w:val="0"/>
          <w:sz w:val="20"/>
          <w:szCs w:val="20"/>
        </w:rPr>
        <w:t xml:space="preserve">    </w:t>
      </w:r>
      <w:proofErr w:type="gramStart"/>
      <w:r w:rsidRPr="002D4512">
        <w:rPr>
          <w:rFonts w:ascii="Consolas" w:hAnsi="Consolas" w:cs="Consolas"/>
          <w:b/>
          <w:bCs/>
          <w:color w:val="7F0055"/>
          <w:kern w:val="0"/>
          <w:sz w:val="20"/>
          <w:szCs w:val="20"/>
        </w:rPr>
        <w:t>flag=</w:t>
      </w:r>
      <w:proofErr w:type="gramEnd"/>
      <w:r w:rsidRPr="002D4512">
        <w:rPr>
          <w:rFonts w:ascii="Consolas" w:hAnsi="Consolas" w:cs="Consolas"/>
          <w:b/>
          <w:bCs/>
          <w:color w:val="7F0055"/>
          <w:kern w:val="0"/>
          <w:sz w:val="20"/>
          <w:szCs w:val="20"/>
        </w:rPr>
        <w:t>True</w:t>
      </w:r>
    </w:p>
    <w:p w:rsidR="002D4512" w:rsidRPr="002D4512" w:rsidRDefault="002D4512" w:rsidP="002D4512">
      <w:pPr>
        <w:autoSpaceDE w:val="0"/>
        <w:autoSpaceDN w:val="0"/>
        <w:adjustRightInd w:val="0"/>
        <w:jc w:val="left"/>
        <w:rPr>
          <w:rFonts w:ascii="Consolas" w:hAnsi="Consolas" w:cs="Consolas"/>
          <w:b/>
          <w:bCs/>
          <w:color w:val="7F0055"/>
          <w:kern w:val="0"/>
          <w:sz w:val="20"/>
          <w:szCs w:val="20"/>
        </w:rPr>
      </w:pPr>
      <w:r w:rsidRPr="002D4512">
        <w:rPr>
          <w:rFonts w:ascii="Consolas" w:hAnsi="Consolas" w:cs="Consolas" w:hint="eastAsia"/>
          <w:b/>
          <w:bCs/>
          <w:color w:val="7F0055"/>
          <w:kern w:val="0"/>
          <w:sz w:val="20"/>
          <w:szCs w:val="20"/>
        </w:rPr>
        <w:t xml:space="preserve">    for j in range(2,i): #</w:t>
      </w:r>
      <w:r w:rsidRPr="002D4512">
        <w:rPr>
          <w:rFonts w:ascii="Consolas" w:hAnsi="Consolas" w:cs="Consolas" w:hint="eastAsia"/>
          <w:b/>
          <w:bCs/>
          <w:color w:val="7F0055"/>
          <w:kern w:val="0"/>
          <w:sz w:val="20"/>
          <w:szCs w:val="20"/>
        </w:rPr>
        <w:t>①</w:t>
      </w:r>
    </w:p>
    <w:p w:rsidR="002D4512" w:rsidRPr="002D4512" w:rsidRDefault="002D4512" w:rsidP="002D4512">
      <w:pPr>
        <w:autoSpaceDE w:val="0"/>
        <w:autoSpaceDN w:val="0"/>
        <w:adjustRightInd w:val="0"/>
        <w:jc w:val="left"/>
        <w:rPr>
          <w:rFonts w:ascii="Consolas" w:hAnsi="Consolas" w:cs="Consolas"/>
          <w:b/>
          <w:bCs/>
          <w:color w:val="7F0055"/>
          <w:kern w:val="0"/>
          <w:sz w:val="20"/>
          <w:szCs w:val="20"/>
        </w:rPr>
      </w:pPr>
      <w:r w:rsidRPr="002D4512">
        <w:rPr>
          <w:rFonts w:ascii="Consolas" w:hAnsi="Consolas" w:cs="Consolas"/>
          <w:b/>
          <w:bCs/>
          <w:color w:val="7F0055"/>
          <w:kern w:val="0"/>
          <w:sz w:val="20"/>
          <w:szCs w:val="20"/>
        </w:rPr>
        <w:t xml:space="preserve">        </w:t>
      </w:r>
      <w:proofErr w:type="gramStart"/>
      <w:r w:rsidRPr="002D4512">
        <w:rPr>
          <w:rFonts w:ascii="Consolas" w:hAnsi="Consolas" w:cs="Consolas"/>
          <w:b/>
          <w:bCs/>
          <w:color w:val="7F0055"/>
          <w:kern w:val="0"/>
          <w:sz w:val="20"/>
          <w:szCs w:val="20"/>
        </w:rPr>
        <w:t>if</w:t>
      </w:r>
      <w:proofErr w:type="gramEnd"/>
      <w:r w:rsidRPr="002D4512">
        <w:rPr>
          <w:rFonts w:ascii="Consolas" w:hAnsi="Consolas" w:cs="Consolas"/>
          <w:b/>
          <w:bCs/>
          <w:color w:val="7F0055"/>
          <w:kern w:val="0"/>
          <w:sz w:val="20"/>
          <w:szCs w:val="20"/>
        </w:rPr>
        <w:t xml:space="preserve"> </w:t>
      </w:r>
      <w:proofErr w:type="spellStart"/>
      <w:r w:rsidRPr="002D4512">
        <w:rPr>
          <w:rFonts w:ascii="Consolas" w:hAnsi="Consolas" w:cs="Consolas"/>
          <w:b/>
          <w:bCs/>
          <w:color w:val="7F0055"/>
          <w:kern w:val="0"/>
          <w:sz w:val="20"/>
          <w:szCs w:val="20"/>
        </w:rPr>
        <w:t>i%j</w:t>
      </w:r>
      <w:proofErr w:type="spellEnd"/>
      <w:r w:rsidRPr="002D4512">
        <w:rPr>
          <w:rFonts w:ascii="Consolas" w:hAnsi="Consolas" w:cs="Consolas"/>
          <w:b/>
          <w:bCs/>
          <w:color w:val="7F0055"/>
          <w:kern w:val="0"/>
          <w:sz w:val="20"/>
          <w:szCs w:val="20"/>
        </w:rPr>
        <w:t>==0:</w:t>
      </w:r>
    </w:p>
    <w:p w:rsidR="002D4512" w:rsidRPr="002D4512" w:rsidRDefault="002D4512" w:rsidP="002D4512">
      <w:pPr>
        <w:autoSpaceDE w:val="0"/>
        <w:autoSpaceDN w:val="0"/>
        <w:adjustRightInd w:val="0"/>
        <w:jc w:val="left"/>
        <w:rPr>
          <w:rFonts w:ascii="Consolas" w:hAnsi="Consolas" w:cs="Consolas"/>
          <w:b/>
          <w:bCs/>
          <w:color w:val="7F0055"/>
          <w:kern w:val="0"/>
          <w:sz w:val="20"/>
          <w:szCs w:val="20"/>
        </w:rPr>
      </w:pPr>
      <w:r w:rsidRPr="002D4512">
        <w:rPr>
          <w:rFonts w:ascii="Consolas" w:hAnsi="Consolas" w:cs="Consolas"/>
          <w:b/>
          <w:bCs/>
          <w:color w:val="7F0055"/>
          <w:kern w:val="0"/>
          <w:sz w:val="20"/>
          <w:szCs w:val="20"/>
        </w:rPr>
        <w:t xml:space="preserve">            </w:t>
      </w:r>
      <w:proofErr w:type="gramStart"/>
      <w:r w:rsidRPr="002D4512">
        <w:rPr>
          <w:rFonts w:ascii="Consolas" w:hAnsi="Consolas" w:cs="Consolas"/>
          <w:b/>
          <w:bCs/>
          <w:color w:val="7F0055"/>
          <w:kern w:val="0"/>
          <w:sz w:val="20"/>
          <w:szCs w:val="20"/>
        </w:rPr>
        <w:t>flag=</w:t>
      </w:r>
      <w:proofErr w:type="gramEnd"/>
      <w:r w:rsidRPr="002D4512">
        <w:rPr>
          <w:rFonts w:ascii="Consolas" w:hAnsi="Consolas" w:cs="Consolas"/>
          <w:b/>
          <w:bCs/>
          <w:color w:val="7F0055"/>
          <w:kern w:val="0"/>
          <w:sz w:val="20"/>
          <w:szCs w:val="20"/>
        </w:rPr>
        <w:t>False</w:t>
      </w:r>
    </w:p>
    <w:p w:rsidR="002D4512" w:rsidRPr="002D4512" w:rsidRDefault="002D4512" w:rsidP="002D4512">
      <w:pPr>
        <w:autoSpaceDE w:val="0"/>
        <w:autoSpaceDN w:val="0"/>
        <w:adjustRightInd w:val="0"/>
        <w:jc w:val="left"/>
        <w:rPr>
          <w:rFonts w:ascii="Consolas" w:hAnsi="Consolas" w:cs="Consolas"/>
          <w:b/>
          <w:bCs/>
          <w:color w:val="7F0055"/>
          <w:kern w:val="0"/>
          <w:sz w:val="20"/>
          <w:szCs w:val="20"/>
        </w:rPr>
      </w:pPr>
      <w:r w:rsidRPr="002D4512">
        <w:rPr>
          <w:rFonts w:ascii="Consolas" w:hAnsi="Consolas" w:cs="Consolas"/>
          <w:b/>
          <w:bCs/>
          <w:color w:val="7F0055"/>
          <w:kern w:val="0"/>
          <w:sz w:val="20"/>
          <w:szCs w:val="20"/>
        </w:rPr>
        <w:t xml:space="preserve">            </w:t>
      </w:r>
      <w:proofErr w:type="gramStart"/>
      <w:r w:rsidRPr="002D4512">
        <w:rPr>
          <w:rFonts w:ascii="Consolas" w:hAnsi="Consolas" w:cs="Consolas"/>
          <w:b/>
          <w:bCs/>
          <w:color w:val="7F0055"/>
          <w:kern w:val="0"/>
          <w:sz w:val="20"/>
          <w:szCs w:val="20"/>
        </w:rPr>
        <w:t>break</w:t>
      </w:r>
      <w:proofErr w:type="gramEnd"/>
    </w:p>
    <w:p w:rsidR="002D4512" w:rsidRPr="002D4512" w:rsidRDefault="002D4512" w:rsidP="002D4512">
      <w:pPr>
        <w:autoSpaceDE w:val="0"/>
        <w:autoSpaceDN w:val="0"/>
        <w:adjustRightInd w:val="0"/>
        <w:jc w:val="left"/>
        <w:rPr>
          <w:rFonts w:ascii="Consolas" w:hAnsi="Consolas" w:cs="Consolas"/>
          <w:b/>
          <w:bCs/>
          <w:color w:val="7F0055"/>
          <w:kern w:val="0"/>
          <w:sz w:val="20"/>
          <w:szCs w:val="20"/>
        </w:rPr>
      </w:pPr>
      <w:r w:rsidRPr="002D4512">
        <w:rPr>
          <w:rFonts w:ascii="Consolas" w:hAnsi="Consolas" w:cs="Consolas"/>
          <w:b/>
          <w:bCs/>
          <w:color w:val="7F0055"/>
          <w:kern w:val="0"/>
          <w:sz w:val="20"/>
          <w:szCs w:val="20"/>
        </w:rPr>
        <w:t xml:space="preserve">    </w:t>
      </w:r>
      <w:proofErr w:type="gramStart"/>
      <w:r w:rsidRPr="002D4512">
        <w:rPr>
          <w:rFonts w:ascii="Consolas" w:hAnsi="Consolas" w:cs="Consolas"/>
          <w:b/>
          <w:bCs/>
          <w:color w:val="7F0055"/>
          <w:kern w:val="0"/>
          <w:sz w:val="20"/>
          <w:szCs w:val="20"/>
        </w:rPr>
        <w:t>if</w:t>
      </w:r>
      <w:proofErr w:type="gramEnd"/>
      <w:r w:rsidRPr="002D4512">
        <w:rPr>
          <w:rFonts w:ascii="Consolas" w:hAnsi="Consolas" w:cs="Consolas"/>
          <w:b/>
          <w:bCs/>
          <w:color w:val="7F0055"/>
          <w:kern w:val="0"/>
          <w:sz w:val="20"/>
          <w:szCs w:val="20"/>
        </w:rPr>
        <w:t xml:space="preserve"> not flag:</w:t>
      </w:r>
    </w:p>
    <w:p w:rsidR="002D4512" w:rsidRPr="002D4512" w:rsidRDefault="002D4512" w:rsidP="002D4512">
      <w:pPr>
        <w:autoSpaceDE w:val="0"/>
        <w:autoSpaceDN w:val="0"/>
        <w:adjustRightInd w:val="0"/>
        <w:jc w:val="left"/>
        <w:rPr>
          <w:rFonts w:ascii="Consolas" w:hAnsi="Consolas" w:cs="Consolas"/>
          <w:b/>
          <w:bCs/>
          <w:color w:val="7F0055"/>
          <w:kern w:val="0"/>
          <w:sz w:val="20"/>
          <w:szCs w:val="20"/>
        </w:rPr>
      </w:pPr>
      <w:r w:rsidRPr="002D4512">
        <w:rPr>
          <w:rFonts w:ascii="Consolas" w:hAnsi="Consolas" w:cs="Consolas" w:hint="eastAsia"/>
          <w:b/>
          <w:bCs/>
          <w:color w:val="7F0055"/>
          <w:kern w:val="0"/>
          <w:sz w:val="20"/>
          <w:szCs w:val="20"/>
        </w:rPr>
        <w:t xml:space="preserve">        continue #</w:t>
      </w:r>
      <w:r w:rsidRPr="002D4512">
        <w:rPr>
          <w:rFonts w:ascii="Consolas" w:hAnsi="Consolas" w:cs="Consolas" w:hint="eastAsia"/>
          <w:b/>
          <w:bCs/>
          <w:color w:val="7F0055"/>
          <w:kern w:val="0"/>
          <w:sz w:val="20"/>
          <w:szCs w:val="20"/>
        </w:rPr>
        <w:t>②</w:t>
      </w:r>
    </w:p>
    <w:p w:rsidR="002D4512" w:rsidRDefault="002D4512" w:rsidP="002D4512">
      <w:pPr>
        <w:autoSpaceDE w:val="0"/>
        <w:autoSpaceDN w:val="0"/>
        <w:adjustRightInd w:val="0"/>
        <w:ind w:firstLine="390"/>
        <w:jc w:val="left"/>
        <w:rPr>
          <w:rFonts w:ascii="Consolas" w:hAnsi="Consolas" w:cs="Consolas"/>
          <w:b/>
          <w:bCs/>
          <w:color w:val="7F0055"/>
          <w:kern w:val="0"/>
          <w:sz w:val="20"/>
          <w:szCs w:val="20"/>
        </w:rPr>
      </w:pPr>
      <w:proofErr w:type="gramStart"/>
      <w:r w:rsidRPr="002D4512">
        <w:rPr>
          <w:rFonts w:ascii="Consolas" w:hAnsi="Consolas" w:cs="Consolas"/>
          <w:b/>
          <w:bCs/>
          <w:color w:val="7F0055"/>
          <w:kern w:val="0"/>
          <w:sz w:val="20"/>
          <w:szCs w:val="20"/>
        </w:rPr>
        <w:t>print(</w:t>
      </w:r>
      <w:proofErr w:type="spellStart"/>
      <w:proofErr w:type="gramEnd"/>
      <w:r w:rsidRPr="002D4512">
        <w:rPr>
          <w:rFonts w:ascii="Consolas" w:hAnsi="Consolas" w:cs="Consolas"/>
          <w:b/>
          <w:bCs/>
          <w:color w:val="7F0055"/>
          <w:kern w:val="0"/>
          <w:sz w:val="20"/>
          <w:szCs w:val="20"/>
        </w:rPr>
        <w:t>i</w:t>
      </w:r>
      <w:proofErr w:type="spellEnd"/>
      <w:r w:rsidRPr="002D4512">
        <w:rPr>
          <w:rFonts w:ascii="Consolas" w:hAnsi="Consolas" w:cs="Consolas"/>
          <w:b/>
          <w:bCs/>
          <w:color w:val="7F0055"/>
          <w:kern w:val="0"/>
          <w:sz w:val="20"/>
          <w:szCs w:val="20"/>
        </w:rPr>
        <w:t>)</w:t>
      </w:r>
    </w:p>
    <w:p w:rsidR="0099086F" w:rsidRDefault="0099086F" w:rsidP="002D4512">
      <w:pPr>
        <w:autoSpaceDE w:val="0"/>
        <w:autoSpaceDN w:val="0"/>
        <w:adjustRightInd w:val="0"/>
        <w:jc w:val="left"/>
        <w:rPr>
          <w:rFonts w:ascii="Arial" w:hAnsi="Arial"/>
        </w:rPr>
      </w:pPr>
    </w:p>
    <w:p w:rsidR="009A5492" w:rsidRDefault="009A5492" w:rsidP="002D4512">
      <w:pPr>
        <w:autoSpaceDE w:val="0"/>
        <w:autoSpaceDN w:val="0"/>
        <w:adjustRightInd w:val="0"/>
        <w:jc w:val="left"/>
        <w:rPr>
          <w:rFonts w:ascii="Arial" w:hAnsi="Arial"/>
        </w:rPr>
      </w:pPr>
      <w:r>
        <w:rPr>
          <w:rFonts w:ascii="Arial" w:hAnsi="Arial" w:hint="eastAsia"/>
        </w:rPr>
        <w:t>（</w:t>
      </w:r>
      <w:r>
        <w:rPr>
          <w:rFonts w:ascii="Arial" w:hAnsi="Arial" w:hint="eastAsia"/>
        </w:rPr>
        <w:t>1</w:t>
      </w:r>
      <w:r>
        <w:rPr>
          <w:rFonts w:ascii="Arial" w:hAnsi="Arial" w:hint="eastAsia"/>
        </w:rPr>
        <w:t>）</w:t>
      </w:r>
      <w:r>
        <w:rPr>
          <w:rFonts w:ascii="Arial" w:hAnsi="Arial" w:hint="eastAsia"/>
        </w:rPr>
        <w:t>break</w:t>
      </w:r>
      <w:r w:rsidR="00F45132">
        <w:rPr>
          <w:rFonts w:ascii="Arial" w:hAnsi="Arial" w:hint="eastAsia"/>
        </w:rPr>
        <w:t>和</w:t>
      </w:r>
      <w:r w:rsidR="00F45132">
        <w:rPr>
          <w:rFonts w:ascii="Arial" w:hAnsi="Arial" w:hint="eastAsia"/>
        </w:rPr>
        <w:t>c</w:t>
      </w:r>
      <w:r w:rsidR="00F45132">
        <w:rPr>
          <w:rFonts w:ascii="Arial" w:hAnsi="Arial"/>
        </w:rPr>
        <w:t>ontinue</w:t>
      </w:r>
      <w:r w:rsidR="00F45132">
        <w:rPr>
          <w:rFonts w:ascii="Arial" w:hAnsi="Arial" w:hint="eastAsia"/>
        </w:rPr>
        <w:t>语句</w:t>
      </w:r>
      <w:r>
        <w:rPr>
          <w:rFonts w:ascii="Arial" w:hAnsi="Arial" w:hint="eastAsia"/>
        </w:rPr>
        <w:t>在该</w:t>
      </w:r>
      <w:r w:rsidR="00E61953">
        <w:rPr>
          <w:rFonts w:ascii="Arial" w:hAnsi="Arial" w:hint="eastAsia"/>
        </w:rPr>
        <w:t>程序</w:t>
      </w:r>
      <w:r>
        <w:rPr>
          <w:rFonts w:ascii="Arial" w:hAnsi="Arial" w:hint="eastAsia"/>
        </w:rPr>
        <w:t>中的作用</w:t>
      </w:r>
      <w:r w:rsidR="00F45132">
        <w:rPr>
          <w:rFonts w:ascii="Arial" w:hAnsi="Arial" w:hint="eastAsia"/>
        </w:rPr>
        <w:t>分别</w:t>
      </w:r>
      <w:r>
        <w:rPr>
          <w:rFonts w:ascii="Arial" w:hAnsi="Arial" w:hint="eastAsia"/>
        </w:rPr>
        <w:t>是什么？</w:t>
      </w:r>
      <w:r w:rsidR="002D4512">
        <w:rPr>
          <w:rFonts w:ascii="Arial" w:hAnsi="Arial"/>
        </w:rPr>
        <w:t xml:space="preserve"> </w:t>
      </w:r>
    </w:p>
    <w:p w:rsidR="009A5492" w:rsidRPr="000A47E9" w:rsidRDefault="009A5492" w:rsidP="009A5492">
      <w:pPr>
        <w:autoSpaceDE w:val="0"/>
        <w:autoSpaceDN w:val="0"/>
        <w:adjustRightInd w:val="0"/>
        <w:jc w:val="left"/>
        <w:rPr>
          <w:rFonts w:ascii="Consolas" w:hAnsi="Consolas" w:cs="Consolas"/>
          <w:color w:val="000000"/>
          <w:kern w:val="0"/>
          <w:sz w:val="20"/>
          <w:szCs w:val="20"/>
        </w:rPr>
      </w:pPr>
    </w:p>
    <w:p w:rsidR="009A5492" w:rsidRDefault="009A5492" w:rsidP="009A5492">
      <w:pPr>
        <w:autoSpaceDE w:val="0"/>
        <w:autoSpaceDN w:val="0"/>
        <w:adjustRightInd w:val="0"/>
        <w:jc w:val="left"/>
        <w:rPr>
          <w:rFonts w:ascii="Consolas" w:hAnsi="Consolas" w:cs="Consolas"/>
          <w:color w:val="000000"/>
          <w:kern w:val="0"/>
          <w:sz w:val="20"/>
          <w:szCs w:val="20"/>
        </w:rPr>
      </w:pPr>
    </w:p>
    <w:p w:rsidR="009A5492" w:rsidRDefault="009A5492" w:rsidP="009A5492">
      <w:pPr>
        <w:autoSpaceDE w:val="0"/>
        <w:autoSpaceDN w:val="0"/>
        <w:adjustRightInd w:val="0"/>
        <w:jc w:val="left"/>
        <w:rPr>
          <w:rFonts w:ascii="Consolas" w:hAnsi="Consolas" w:cs="Consolas"/>
          <w:color w:val="000000"/>
          <w:kern w:val="0"/>
          <w:sz w:val="20"/>
          <w:szCs w:val="20"/>
        </w:rPr>
      </w:pPr>
    </w:p>
    <w:p w:rsidR="00E61953" w:rsidRDefault="00E61953" w:rsidP="009A5492">
      <w:pPr>
        <w:autoSpaceDE w:val="0"/>
        <w:autoSpaceDN w:val="0"/>
        <w:adjustRightInd w:val="0"/>
        <w:jc w:val="left"/>
        <w:rPr>
          <w:rFonts w:ascii="Consolas" w:hAnsi="Consolas" w:cs="Consolas"/>
          <w:color w:val="000000"/>
          <w:kern w:val="0"/>
          <w:sz w:val="20"/>
          <w:szCs w:val="20"/>
        </w:rPr>
      </w:pPr>
    </w:p>
    <w:p w:rsidR="00E61953" w:rsidRDefault="00E61953" w:rsidP="009A5492">
      <w:pPr>
        <w:autoSpaceDE w:val="0"/>
        <w:autoSpaceDN w:val="0"/>
        <w:adjustRightInd w:val="0"/>
        <w:jc w:val="left"/>
        <w:rPr>
          <w:rFonts w:ascii="Consolas" w:hAnsi="Consolas" w:cs="Consolas"/>
          <w:color w:val="000000"/>
          <w:kern w:val="0"/>
          <w:sz w:val="20"/>
          <w:szCs w:val="20"/>
        </w:rPr>
      </w:pPr>
    </w:p>
    <w:p w:rsidR="002D4512" w:rsidRDefault="002D4512" w:rsidP="009A5492">
      <w:pPr>
        <w:autoSpaceDE w:val="0"/>
        <w:autoSpaceDN w:val="0"/>
        <w:adjustRightInd w:val="0"/>
        <w:jc w:val="left"/>
        <w:rPr>
          <w:rFonts w:ascii="Consolas" w:hAnsi="Consolas" w:cs="Consolas"/>
          <w:color w:val="000000"/>
          <w:kern w:val="0"/>
          <w:sz w:val="20"/>
          <w:szCs w:val="20"/>
        </w:rPr>
      </w:pPr>
    </w:p>
    <w:p w:rsidR="00972F80" w:rsidRDefault="00972F80" w:rsidP="009A5492">
      <w:pPr>
        <w:autoSpaceDE w:val="0"/>
        <w:autoSpaceDN w:val="0"/>
        <w:adjustRightInd w:val="0"/>
        <w:jc w:val="left"/>
        <w:rPr>
          <w:rFonts w:ascii="Consolas" w:hAnsi="Consolas" w:cs="Consolas"/>
          <w:color w:val="000000"/>
          <w:kern w:val="0"/>
          <w:sz w:val="20"/>
          <w:szCs w:val="20"/>
        </w:rPr>
      </w:pPr>
    </w:p>
    <w:p w:rsidR="009A5492" w:rsidRDefault="009A5492" w:rsidP="009A5492">
      <w:pPr>
        <w:autoSpaceDE w:val="0"/>
        <w:autoSpaceDN w:val="0"/>
        <w:adjustRightInd w:val="0"/>
        <w:jc w:val="left"/>
        <w:rPr>
          <w:rFonts w:ascii="Arial" w:hAnsi="Arial"/>
        </w:rPr>
      </w:pPr>
      <w:r>
        <w:rPr>
          <w:rFonts w:ascii="Arial" w:hAnsi="Arial" w:hint="eastAsia"/>
        </w:rPr>
        <w:t>（</w:t>
      </w:r>
      <w:r>
        <w:rPr>
          <w:rFonts w:ascii="Arial" w:hAnsi="Arial" w:hint="eastAsia"/>
        </w:rPr>
        <w:t>2</w:t>
      </w:r>
      <w:r>
        <w:rPr>
          <w:rFonts w:ascii="Arial" w:hAnsi="Arial" w:hint="eastAsia"/>
        </w:rPr>
        <w:t>）</w:t>
      </w:r>
      <w:r w:rsidR="000A47E9">
        <w:rPr>
          <w:rFonts w:ascii="Arial" w:hAnsi="Arial" w:hint="eastAsia"/>
        </w:rPr>
        <w:t>语句</w:t>
      </w:r>
      <w:r w:rsidR="000A47E9" w:rsidRPr="000A47E9">
        <w:rPr>
          <w:rFonts w:ascii="Arial" w:hAnsi="Arial" w:hint="eastAsia"/>
        </w:rPr>
        <w:t>②</w:t>
      </w:r>
      <w:r w:rsidR="00E61953">
        <w:rPr>
          <w:rFonts w:ascii="Arial" w:hAnsi="Arial" w:hint="eastAsia"/>
        </w:rPr>
        <w:t>的作用是什么</w:t>
      </w:r>
      <w:r w:rsidRPr="000A47E9">
        <w:rPr>
          <w:rFonts w:ascii="Arial" w:hAnsi="Arial" w:hint="eastAsia"/>
        </w:rPr>
        <w:t>？</w:t>
      </w:r>
      <w:r w:rsidR="00E61953" w:rsidRPr="000A47E9">
        <w:rPr>
          <w:rFonts w:ascii="Arial" w:hAnsi="Arial" w:hint="eastAsia"/>
        </w:rPr>
        <w:t>如果不使用</w:t>
      </w:r>
      <w:r w:rsidR="00E61953">
        <w:rPr>
          <w:rFonts w:ascii="Arial" w:hAnsi="Arial" w:hint="eastAsia"/>
        </w:rPr>
        <w:t>变量</w:t>
      </w:r>
      <w:r w:rsidR="00E61953">
        <w:rPr>
          <w:rFonts w:ascii="Arial" w:hAnsi="Arial" w:hint="eastAsia"/>
        </w:rPr>
        <w:t>flag</w:t>
      </w:r>
      <w:r w:rsidR="000A47E9">
        <w:rPr>
          <w:rFonts w:ascii="Arial" w:hAnsi="Arial" w:hint="eastAsia"/>
        </w:rPr>
        <w:t>应该如何修改该语句</w:t>
      </w:r>
      <w:r w:rsidR="00816568">
        <w:rPr>
          <w:rFonts w:ascii="Arial" w:hAnsi="Arial" w:hint="eastAsia"/>
        </w:rPr>
        <w:t>以实现相同的功能</w:t>
      </w:r>
      <w:r w:rsidR="00E61953">
        <w:rPr>
          <w:rFonts w:ascii="Arial" w:hAnsi="Arial" w:hint="eastAsia"/>
        </w:rPr>
        <w:t>？</w:t>
      </w:r>
    </w:p>
    <w:p w:rsidR="009A5492" w:rsidRDefault="009A5492" w:rsidP="009A5492">
      <w:pPr>
        <w:autoSpaceDE w:val="0"/>
        <w:autoSpaceDN w:val="0"/>
        <w:adjustRightInd w:val="0"/>
        <w:jc w:val="left"/>
        <w:rPr>
          <w:rFonts w:ascii="Consolas" w:hAnsi="Consolas" w:cs="Consolas"/>
          <w:color w:val="000000"/>
          <w:kern w:val="0"/>
          <w:sz w:val="20"/>
          <w:szCs w:val="20"/>
        </w:rPr>
      </w:pPr>
    </w:p>
    <w:p w:rsidR="002D4512" w:rsidRPr="00816568" w:rsidRDefault="002D4512" w:rsidP="009A5492">
      <w:pPr>
        <w:autoSpaceDE w:val="0"/>
        <w:autoSpaceDN w:val="0"/>
        <w:adjustRightInd w:val="0"/>
        <w:jc w:val="left"/>
        <w:rPr>
          <w:rFonts w:ascii="Consolas" w:hAnsi="Consolas" w:cs="Consolas"/>
          <w:color w:val="000000"/>
          <w:kern w:val="0"/>
          <w:sz w:val="20"/>
          <w:szCs w:val="20"/>
        </w:rPr>
      </w:pPr>
    </w:p>
    <w:p w:rsidR="009A5492" w:rsidRDefault="009A5492" w:rsidP="009A5492">
      <w:pPr>
        <w:autoSpaceDE w:val="0"/>
        <w:autoSpaceDN w:val="0"/>
        <w:adjustRightInd w:val="0"/>
        <w:jc w:val="left"/>
        <w:rPr>
          <w:rFonts w:ascii="Consolas" w:hAnsi="Consolas" w:cs="Consolas"/>
          <w:color w:val="000000"/>
          <w:kern w:val="0"/>
          <w:sz w:val="20"/>
          <w:szCs w:val="20"/>
        </w:rPr>
      </w:pPr>
    </w:p>
    <w:p w:rsidR="002D4512" w:rsidRDefault="002D4512" w:rsidP="009A5492">
      <w:pPr>
        <w:autoSpaceDE w:val="0"/>
        <w:autoSpaceDN w:val="0"/>
        <w:adjustRightInd w:val="0"/>
        <w:jc w:val="left"/>
        <w:rPr>
          <w:rFonts w:ascii="Consolas" w:hAnsi="Consolas" w:cs="Consolas"/>
          <w:color w:val="000000"/>
          <w:kern w:val="0"/>
          <w:sz w:val="20"/>
          <w:szCs w:val="20"/>
        </w:rPr>
      </w:pPr>
    </w:p>
    <w:p w:rsidR="002D4512" w:rsidRDefault="002D4512" w:rsidP="009A5492">
      <w:pPr>
        <w:autoSpaceDE w:val="0"/>
        <w:autoSpaceDN w:val="0"/>
        <w:adjustRightInd w:val="0"/>
        <w:jc w:val="left"/>
        <w:rPr>
          <w:rFonts w:ascii="Consolas" w:hAnsi="Consolas" w:cs="Consolas"/>
          <w:color w:val="000000"/>
          <w:kern w:val="0"/>
          <w:sz w:val="20"/>
          <w:szCs w:val="20"/>
        </w:rPr>
      </w:pPr>
    </w:p>
    <w:p w:rsidR="009A5492" w:rsidRDefault="009A5492" w:rsidP="009A5492">
      <w:pPr>
        <w:autoSpaceDE w:val="0"/>
        <w:autoSpaceDN w:val="0"/>
        <w:adjustRightInd w:val="0"/>
        <w:jc w:val="left"/>
        <w:rPr>
          <w:rFonts w:ascii="Consolas" w:hAnsi="Consolas" w:cs="Consolas"/>
          <w:color w:val="000000"/>
          <w:kern w:val="0"/>
          <w:sz w:val="20"/>
          <w:szCs w:val="20"/>
        </w:rPr>
      </w:pPr>
    </w:p>
    <w:p w:rsidR="000A47E9" w:rsidRDefault="000A47E9" w:rsidP="000A47E9">
      <w:pPr>
        <w:autoSpaceDE w:val="0"/>
        <w:autoSpaceDN w:val="0"/>
        <w:adjustRightInd w:val="0"/>
        <w:jc w:val="left"/>
        <w:rPr>
          <w:rFonts w:ascii="Arial" w:hAnsi="Arial"/>
        </w:rPr>
      </w:pPr>
      <w:r>
        <w:rPr>
          <w:rFonts w:ascii="Arial" w:hAnsi="Arial" w:hint="eastAsia"/>
        </w:rPr>
        <w:lastRenderedPageBreak/>
        <w:t>（</w:t>
      </w:r>
      <w:r w:rsidR="000D76E3">
        <w:rPr>
          <w:rFonts w:ascii="Arial" w:hAnsi="Arial"/>
        </w:rPr>
        <w:t>3</w:t>
      </w:r>
      <w:r>
        <w:rPr>
          <w:rFonts w:ascii="Arial" w:hAnsi="Arial" w:hint="eastAsia"/>
        </w:rPr>
        <w:t>）</w:t>
      </w:r>
      <w:r w:rsidRPr="000A47E9">
        <w:rPr>
          <w:rFonts w:ascii="Arial" w:hAnsi="Arial" w:hint="eastAsia"/>
        </w:rPr>
        <w:t>孪生素数就是指相差</w:t>
      </w:r>
      <w:r w:rsidRPr="000A47E9">
        <w:rPr>
          <w:rFonts w:ascii="Arial" w:hAnsi="Arial" w:hint="eastAsia"/>
        </w:rPr>
        <w:t>2</w:t>
      </w:r>
      <w:r w:rsidRPr="000A47E9">
        <w:rPr>
          <w:rFonts w:ascii="Arial" w:hAnsi="Arial" w:hint="eastAsia"/>
        </w:rPr>
        <w:t>的素数对，例如</w:t>
      </w:r>
      <w:r w:rsidRPr="000A47E9">
        <w:rPr>
          <w:rFonts w:ascii="Arial" w:hAnsi="Arial" w:hint="eastAsia"/>
        </w:rPr>
        <w:t>3</w:t>
      </w:r>
      <w:r w:rsidRPr="000A47E9">
        <w:rPr>
          <w:rFonts w:ascii="Arial" w:hAnsi="Arial" w:hint="eastAsia"/>
        </w:rPr>
        <w:t>和</w:t>
      </w:r>
      <w:r w:rsidRPr="000A47E9">
        <w:rPr>
          <w:rFonts w:ascii="Arial" w:hAnsi="Arial" w:hint="eastAsia"/>
        </w:rPr>
        <w:t>5</w:t>
      </w:r>
      <w:r w:rsidRPr="000A47E9">
        <w:rPr>
          <w:rFonts w:ascii="Arial" w:hAnsi="Arial" w:hint="eastAsia"/>
        </w:rPr>
        <w:t>，</w:t>
      </w:r>
      <w:r w:rsidRPr="000A47E9">
        <w:rPr>
          <w:rFonts w:ascii="Arial" w:hAnsi="Arial" w:hint="eastAsia"/>
        </w:rPr>
        <w:t>5</w:t>
      </w:r>
      <w:r w:rsidRPr="000A47E9">
        <w:rPr>
          <w:rFonts w:ascii="Arial" w:hAnsi="Arial" w:hint="eastAsia"/>
        </w:rPr>
        <w:t>和</w:t>
      </w:r>
      <w:r w:rsidRPr="000A47E9">
        <w:rPr>
          <w:rFonts w:ascii="Arial" w:hAnsi="Arial" w:hint="eastAsia"/>
        </w:rPr>
        <w:t>7</w:t>
      </w:r>
      <w:r w:rsidRPr="000A47E9">
        <w:rPr>
          <w:rFonts w:ascii="Arial" w:hAnsi="Arial" w:hint="eastAsia"/>
        </w:rPr>
        <w:t>，</w:t>
      </w:r>
      <w:r w:rsidRPr="000A47E9">
        <w:rPr>
          <w:rFonts w:ascii="Arial" w:hAnsi="Arial" w:hint="eastAsia"/>
        </w:rPr>
        <w:t>11</w:t>
      </w:r>
      <w:r w:rsidRPr="000A47E9">
        <w:rPr>
          <w:rFonts w:ascii="Arial" w:hAnsi="Arial" w:hint="eastAsia"/>
        </w:rPr>
        <w:t>和</w:t>
      </w:r>
      <w:r w:rsidRPr="000A47E9">
        <w:rPr>
          <w:rFonts w:ascii="Arial" w:hAnsi="Arial" w:hint="eastAsia"/>
        </w:rPr>
        <w:t>13</w:t>
      </w:r>
      <w:r w:rsidRPr="000A47E9">
        <w:rPr>
          <w:rFonts w:ascii="Arial" w:hAnsi="Arial" w:hint="eastAsia"/>
        </w:rPr>
        <w:t>…。编写程序，输出</w:t>
      </w:r>
      <w:r w:rsidRPr="000A47E9">
        <w:rPr>
          <w:rFonts w:ascii="Arial" w:hAnsi="Arial" w:hint="eastAsia"/>
        </w:rPr>
        <w:t>100</w:t>
      </w:r>
      <w:r w:rsidRPr="000A47E9">
        <w:rPr>
          <w:rFonts w:ascii="Arial" w:hAnsi="Arial" w:hint="eastAsia"/>
        </w:rPr>
        <w:t>以内的所有孪生素数对。</w:t>
      </w:r>
    </w:p>
    <w:p w:rsidR="000A47E9" w:rsidRDefault="000A47E9" w:rsidP="000A47E9">
      <w:pPr>
        <w:autoSpaceDE w:val="0"/>
        <w:autoSpaceDN w:val="0"/>
        <w:adjustRightInd w:val="0"/>
        <w:jc w:val="left"/>
        <w:rPr>
          <w:rFonts w:ascii="Arial" w:hAnsi="Arial"/>
        </w:rPr>
      </w:pPr>
    </w:p>
    <w:p w:rsidR="001014EC" w:rsidRDefault="001014EC" w:rsidP="000A47E9">
      <w:pPr>
        <w:autoSpaceDE w:val="0"/>
        <w:autoSpaceDN w:val="0"/>
        <w:adjustRightInd w:val="0"/>
        <w:jc w:val="left"/>
        <w:rPr>
          <w:rFonts w:ascii="Arial" w:hAnsi="Arial"/>
        </w:rPr>
      </w:pPr>
    </w:p>
    <w:p w:rsidR="001014EC" w:rsidRDefault="001014EC" w:rsidP="000A47E9">
      <w:pPr>
        <w:autoSpaceDE w:val="0"/>
        <w:autoSpaceDN w:val="0"/>
        <w:adjustRightInd w:val="0"/>
        <w:jc w:val="left"/>
        <w:rPr>
          <w:rFonts w:ascii="Arial" w:hAnsi="Arial"/>
        </w:rPr>
      </w:pPr>
    </w:p>
    <w:p w:rsidR="000A47E9" w:rsidRDefault="000A47E9" w:rsidP="000A47E9">
      <w:pPr>
        <w:autoSpaceDE w:val="0"/>
        <w:autoSpaceDN w:val="0"/>
        <w:adjustRightInd w:val="0"/>
        <w:jc w:val="left"/>
        <w:rPr>
          <w:rFonts w:ascii="Arial" w:hAnsi="Arial"/>
        </w:rPr>
      </w:pPr>
    </w:p>
    <w:p w:rsidR="000A47E9" w:rsidRDefault="000A47E9" w:rsidP="000A47E9">
      <w:pPr>
        <w:autoSpaceDE w:val="0"/>
        <w:autoSpaceDN w:val="0"/>
        <w:adjustRightInd w:val="0"/>
        <w:jc w:val="left"/>
        <w:rPr>
          <w:rFonts w:ascii="Arial" w:hAnsi="Arial"/>
        </w:rPr>
      </w:pPr>
    </w:p>
    <w:p w:rsidR="000A47E9" w:rsidRDefault="000A47E9" w:rsidP="000A47E9">
      <w:pPr>
        <w:autoSpaceDE w:val="0"/>
        <w:autoSpaceDN w:val="0"/>
        <w:adjustRightInd w:val="0"/>
        <w:jc w:val="left"/>
        <w:rPr>
          <w:rFonts w:ascii="Arial" w:hAnsi="Arial"/>
        </w:rPr>
      </w:pPr>
    </w:p>
    <w:p w:rsidR="000A47E9" w:rsidRDefault="000A47E9" w:rsidP="000A47E9">
      <w:pPr>
        <w:autoSpaceDE w:val="0"/>
        <w:autoSpaceDN w:val="0"/>
        <w:adjustRightInd w:val="0"/>
        <w:jc w:val="left"/>
        <w:rPr>
          <w:rFonts w:ascii="Arial" w:hAnsi="Arial"/>
        </w:rPr>
      </w:pPr>
    </w:p>
    <w:p w:rsidR="000A47E9" w:rsidRDefault="000A47E9" w:rsidP="000A47E9">
      <w:pPr>
        <w:autoSpaceDE w:val="0"/>
        <w:autoSpaceDN w:val="0"/>
        <w:adjustRightInd w:val="0"/>
        <w:jc w:val="left"/>
        <w:rPr>
          <w:rFonts w:ascii="Arial" w:hAnsi="Arial"/>
        </w:rPr>
      </w:pPr>
    </w:p>
    <w:p w:rsidR="009A5492" w:rsidRDefault="009A5492" w:rsidP="009A5492">
      <w:pPr>
        <w:autoSpaceDE w:val="0"/>
        <w:autoSpaceDN w:val="0"/>
        <w:adjustRightInd w:val="0"/>
        <w:jc w:val="left"/>
        <w:rPr>
          <w:rFonts w:ascii="Consolas" w:hAnsi="Consolas" w:cs="Consolas"/>
          <w:color w:val="000000"/>
          <w:kern w:val="0"/>
          <w:sz w:val="20"/>
          <w:szCs w:val="20"/>
        </w:rPr>
      </w:pPr>
    </w:p>
    <w:p w:rsidR="000A47E9" w:rsidRDefault="000A47E9" w:rsidP="009A5492">
      <w:pPr>
        <w:autoSpaceDE w:val="0"/>
        <w:autoSpaceDN w:val="0"/>
        <w:adjustRightInd w:val="0"/>
        <w:jc w:val="left"/>
        <w:rPr>
          <w:rFonts w:ascii="Consolas" w:hAnsi="Consolas" w:cs="Consolas"/>
          <w:color w:val="000000"/>
          <w:kern w:val="0"/>
          <w:sz w:val="20"/>
          <w:szCs w:val="20"/>
        </w:rPr>
      </w:pPr>
    </w:p>
    <w:p w:rsidR="00930719" w:rsidRDefault="00930719" w:rsidP="004122B3">
      <w:pPr>
        <w:autoSpaceDE w:val="0"/>
        <w:autoSpaceDN w:val="0"/>
        <w:adjustRightInd w:val="0"/>
        <w:jc w:val="left"/>
        <w:rPr>
          <w:rFonts w:ascii="黑体" w:eastAsia="黑体"/>
          <w:sz w:val="24"/>
        </w:rPr>
      </w:pPr>
      <w:r>
        <w:rPr>
          <w:rFonts w:ascii="黑体" w:eastAsia="黑体"/>
          <w:sz w:val="24"/>
        </w:rPr>
        <w:t>6</w:t>
      </w:r>
      <w:r w:rsidRPr="00930719">
        <w:rPr>
          <w:rFonts w:ascii="黑体" w:eastAsia="黑体" w:hint="eastAsia"/>
          <w:sz w:val="24"/>
        </w:rPr>
        <w:t>.用迭代法求x=a**(1/2)，即a的平方根，要求前后两次求出的x的差的绝对值小于10**(-5)。求平方根的迭代公式为：x=(</w:t>
      </w:r>
      <w:proofErr w:type="spellStart"/>
      <w:r w:rsidRPr="00930719">
        <w:rPr>
          <w:rFonts w:ascii="黑体" w:eastAsia="黑体" w:hint="eastAsia"/>
          <w:sz w:val="24"/>
        </w:rPr>
        <w:t>x+a</w:t>
      </w:r>
      <w:proofErr w:type="spellEnd"/>
      <w:r w:rsidRPr="00930719">
        <w:rPr>
          <w:rFonts w:ascii="黑体" w:eastAsia="黑体" w:hint="eastAsia"/>
          <w:sz w:val="24"/>
        </w:rPr>
        <w:t>/x)/2。</w:t>
      </w:r>
    </w:p>
    <w:p w:rsidR="00930719" w:rsidRDefault="00930719" w:rsidP="004122B3">
      <w:pPr>
        <w:autoSpaceDE w:val="0"/>
        <w:autoSpaceDN w:val="0"/>
        <w:adjustRightInd w:val="0"/>
        <w:jc w:val="left"/>
        <w:rPr>
          <w:rFonts w:ascii="黑体" w:eastAsia="黑体"/>
          <w:sz w:val="24"/>
        </w:rPr>
      </w:pPr>
    </w:p>
    <w:p w:rsidR="00930719" w:rsidRDefault="00930719" w:rsidP="004122B3">
      <w:pPr>
        <w:autoSpaceDE w:val="0"/>
        <w:autoSpaceDN w:val="0"/>
        <w:adjustRightInd w:val="0"/>
        <w:jc w:val="left"/>
        <w:rPr>
          <w:rFonts w:ascii="黑体" w:eastAsia="黑体"/>
          <w:sz w:val="24"/>
        </w:rPr>
      </w:pPr>
    </w:p>
    <w:p w:rsidR="00930719" w:rsidRDefault="00930719" w:rsidP="004122B3">
      <w:pPr>
        <w:autoSpaceDE w:val="0"/>
        <w:autoSpaceDN w:val="0"/>
        <w:adjustRightInd w:val="0"/>
        <w:jc w:val="left"/>
        <w:rPr>
          <w:rFonts w:ascii="黑体" w:eastAsia="黑体"/>
          <w:sz w:val="24"/>
        </w:rPr>
      </w:pPr>
    </w:p>
    <w:p w:rsidR="00930719" w:rsidRDefault="00930719" w:rsidP="004122B3">
      <w:pPr>
        <w:autoSpaceDE w:val="0"/>
        <w:autoSpaceDN w:val="0"/>
        <w:adjustRightInd w:val="0"/>
        <w:jc w:val="left"/>
        <w:rPr>
          <w:rFonts w:ascii="黑体" w:eastAsia="黑体"/>
          <w:sz w:val="24"/>
        </w:rPr>
      </w:pPr>
    </w:p>
    <w:p w:rsidR="00930719" w:rsidRDefault="00930719" w:rsidP="004122B3">
      <w:pPr>
        <w:autoSpaceDE w:val="0"/>
        <w:autoSpaceDN w:val="0"/>
        <w:adjustRightInd w:val="0"/>
        <w:jc w:val="left"/>
        <w:rPr>
          <w:rFonts w:ascii="黑体" w:eastAsia="黑体"/>
          <w:sz w:val="24"/>
        </w:rPr>
      </w:pPr>
    </w:p>
    <w:p w:rsidR="00930719" w:rsidRDefault="00930719" w:rsidP="004122B3">
      <w:pPr>
        <w:autoSpaceDE w:val="0"/>
        <w:autoSpaceDN w:val="0"/>
        <w:adjustRightInd w:val="0"/>
        <w:jc w:val="left"/>
        <w:rPr>
          <w:rFonts w:ascii="黑体" w:eastAsia="黑体"/>
          <w:sz w:val="24"/>
        </w:rPr>
      </w:pPr>
    </w:p>
    <w:p w:rsidR="00930719" w:rsidRDefault="00930719" w:rsidP="004122B3">
      <w:pPr>
        <w:autoSpaceDE w:val="0"/>
        <w:autoSpaceDN w:val="0"/>
        <w:adjustRightInd w:val="0"/>
        <w:jc w:val="left"/>
        <w:rPr>
          <w:rFonts w:ascii="黑体" w:eastAsia="黑体"/>
          <w:sz w:val="24"/>
        </w:rPr>
      </w:pPr>
    </w:p>
    <w:p w:rsidR="00930719" w:rsidRDefault="00930719" w:rsidP="004122B3">
      <w:pPr>
        <w:autoSpaceDE w:val="0"/>
        <w:autoSpaceDN w:val="0"/>
        <w:adjustRightInd w:val="0"/>
        <w:jc w:val="left"/>
        <w:rPr>
          <w:rFonts w:ascii="黑体" w:eastAsia="黑体"/>
          <w:sz w:val="24"/>
        </w:rPr>
      </w:pPr>
    </w:p>
    <w:p w:rsidR="004122B3" w:rsidRDefault="001014EC" w:rsidP="004122B3">
      <w:pPr>
        <w:autoSpaceDE w:val="0"/>
        <w:autoSpaceDN w:val="0"/>
        <w:adjustRightInd w:val="0"/>
        <w:jc w:val="left"/>
        <w:rPr>
          <w:rFonts w:ascii="黑体" w:eastAsia="黑体"/>
          <w:sz w:val="24"/>
        </w:rPr>
      </w:pPr>
      <w:r>
        <w:rPr>
          <w:rFonts w:ascii="黑体" w:eastAsia="黑体"/>
          <w:sz w:val="24"/>
        </w:rPr>
        <w:t>7</w:t>
      </w:r>
      <w:r w:rsidR="004122B3">
        <w:rPr>
          <w:rFonts w:ascii="黑体" w:eastAsia="黑体" w:hint="eastAsia"/>
          <w:sz w:val="24"/>
        </w:rPr>
        <w:t>.</w:t>
      </w:r>
      <w:r w:rsidR="004122B3" w:rsidRPr="004122B3">
        <w:rPr>
          <w:rFonts w:hint="eastAsia"/>
        </w:rPr>
        <w:t xml:space="preserve"> </w:t>
      </w:r>
      <w:r w:rsidR="004122B3" w:rsidRPr="004122B3">
        <w:rPr>
          <w:rFonts w:ascii="黑体" w:eastAsia="黑体" w:hint="eastAsia"/>
          <w:sz w:val="24"/>
        </w:rPr>
        <w:t>设一根铜管长317米，现要求将其截成15米和27米两种长度的短管，且两种短管至少各有一根。问每种规格的短管各为多少</w:t>
      </w:r>
      <w:r w:rsidR="00390E8D" w:rsidRPr="004122B3">
        <w:rPr>
          <w:rFonts w:ascii="黑体" w:eastAsia="黑体" w:hint="eastAsia"/>
          <w:sz w:val="24"/>
        </w:rPr>
        <w:t>根</w:t>
      </w:r>
      <w:r w:rsidR="004122B3" w:rsidRPr="004122B3">
        <w:rPr>
          <w:rFonts w:ascii="黑体" w:eastAsia="黑体" w:hint="eastAsia"/>
          <w:sz w:val="24"/>
        </w:rPr>
        <w:t>时，剩余的残料最小。请编写程序，找出所有的最佳方案。</w:t>
      </w:r>
    </w:p>
    <w:p w:rsidR="004122B3" w:rsidRDefault="004122B3" w:rsidP="009A5492">
      <w:pPr>
        <w:autoSpaceDE w:val="0"/>
        <w:autoSpaceDN w:val="0"/>
        <w:adjustRightInd w:val="0"/>
        <w:jc w:val="left"/>
        <w:rPr>
          <w:rFonts w:ascii="Consolas" w:hAnsi="Consolas" w:cs="Consolas"/>
          <w:color w:val="000000"/>
          <w:kern w:val="0"/>
          <w:sz w:val="20"/>
          <w:szCs w:val="20"/>
        </w:rPr>
      </w:pPr>
    </w:p>
    <w:p w:rsidR="00390E8D" w:rsidRDefault="00390E8D" w:rsidP="009A5492">
      <w:pPr>
        <w:autoSpaceDE w:val="0"/>
        <w:autoSpaceDN w:val="0"/>
        <w:adjustRightInd w:val="0"/>
        <w:jc w:val="left"/>
        <w:rPr>
          <w:rFonts w:ascii="Consolas" w:hAnsi="Consolas" w:cs="Consolas"/>
          <w:color w:val="000000"/>
          <w:kern w:val="0"/>
          <w:sz w:val="20"/>
          <w:szCs w:val="20"/>
        </w:rPr>
      </w:pPr>
    </w:p>
    <w:p w:rsidR="00390E8D" w:rsidRDefault="00390E8D" w:rsidP="009A5492">
      <w:pPr>
        <w:autoSpaceDE w:val="0"/>
        <w:autoSpaceDN w:val="0"/>
        <w:adjustRightInd w:val="0"/>
        <w:jc w:val="left"/>
        <w:rPr>
          <w:rFonts w:ascii="Consolas" w:hAnsi="Consolas" w:cs="Consolas"/>
          <w:color w:val="000000"/>
          <w:kern w:val="0"/>
          <w:sz w:val="20"/>
          <w:szCs w:val="20"/>
        </w:rPr>
      </w:pPr>
    </w:p>
    <w:p w:rsidR="00390E8D" w:rsidRDefault="00390E8D" w:rsidP="009A5492">
      <w:pPr>
        <w:autoSpaceDE w:val="0"/>
        <w:autoSpaceDN w:val="0"/>
        <w:adjustRightInd w:val="0"/>
        <w:jc w:val="left"/>
        <w:rPr>
          <w:rFonts w:ascii="Consolas" w:hAnsi="Consolas" w:cs="Consolas"/>
          <w:color w:val="000000"/>
          <w:kern w:val="0"/>
          <w:sz w:val="20"/>
          <w:szCs w:val="20"/>
        </w:rPr>
      </w:pPr>
    </w:p>
    <w:p w:rsidR="00390E8D" w:rsidRDefault="00390E8D" w:rsidP="009A5492">
      <w:pPr>
        <w:autoSpaceDE w:val="0"/>
        <w:autoSpaceDN w:val="0"/>
        <w:adjustRightInd w:val="0"/>
        <w:jc w:val="left"/>
        <w:rPr>
          <w:rFonts w:ascii="Consolas" w:hAnsi="Consolas" w:cs="Consolas"/>
          <w:color w:val="000000"/>
          <w:kern w:val="0"/>
          <w:sz w:val="20"/>
          <w:szCs w:val="20"/>
        </w:rPr>
      </w:pPr>
    </w:p>
    <w:p w:rsidR="00390E8D" w:rsidRDefault="00390E8D" w:rsidP="009A5492">
      <w:pPr>
        <w:autoSpaceDE w:val="0"/>
        <w:autoSpaceDN w:val="0"/>
        <w:adjustRightInd w:val="0"/>
        <w:jc w:val="left"/>
        <w:rPr>
          <w:rFonts w:ascii="Consolas" w:hAnsi="Consolas" w:cs="Consolas"/>
          <w:color w:val="000000"/>
          <w:kern w:val="0"/>
          <w:sz w:val="20"/>
          <w:szCs w:val="20"/>
        </w:rPr>
      </w:pPr>
    </w:p>
    <w:p w:rsidR="00390E8D" w:rsidRDefault="00390E8D" w:rsidP="009A5492">
      <w:pPr>
        <w:autoSpaceDE w:val="0"/>
        <w:autoSpaceDN w:val="0"/>
        <w:adjustRightInd w:val="0"/>
        <w:jc w:val="left"/>
        <w:rPr>
          <w:rFonts w:ascii="Consolas" w:hAnsi="Consolas" w:cs="Consolas"/>
          <w:color w:val="000000"/>
          <w:kern w:val="0"/>
          <w:sz w:val="20"/>
          <w:szCs w:val="20"/>
        </w:rPr>
      </w:pPr>
    </w:p>
    <w:p w:rsidR="00390E8D" w:rsidRDefault="00390E8D" w:rsidP="009A5492">
      <w:pPr>
        <w:autoSpaceDE w:val="0"/>
        <w:autoSpaceDN w:val="0"/>
        <w:adjustRightInd w:val="0"/>
        <w:jc w:val="left"/>
        <w:rPr>
          <w:rFonts w:ascii="Consolas" w:hAnsi="Consolas" w:cs="Consolas"/>
          <w:color w:val="000000"/>
          <w:kern w:val="0"/>
          <w:sz w:val="20"/>
          <w:szCs w:val="20"/>
        </w:rPr>
      </w:pPr>
    </w:p>
    <w:p w:rsidR="00390E8D" w:rsidRDefault="001014EC" w:rsidP="00390E8D">
      <w:pPr>
        <w:autoSpaceDE w:val="0"/>
        <w:autoSpaceDN w:val="0"/>
        <w:adjustRightInd w:val="0"/>
        <w:jc w:val="left"/>
        <w:rPr>
          <w:rFonts w:ascii="黑体" w:eastAsia="黑体"/>
          <w:sz w:val="24"/>
        </w:rPr>
      </w:pPr>
      <w:r>
        <w:rPr>
          <w:rFonts w:ascii="黑体" w:eastAsia="黑体"/>
          <w:sz w:val="24"/>
        </w:rPr>
        <w:t>8</w:t>
      </w:r>
      <w:r w:rsidR="00390E8D">
        <w:rPr>
          <w:rFonts w:ascii="黑体" w:eastAsia="黑体" w:hint="eastAsia"/>
          <w:sz w:val="24"/>
        </w:rPr>
        <w:t>.</w:t>
      </w:r>
      <w:r w:rsidR="00390E8D" w:rsidRPr="004122B3">
        <w:rPr>
          <w:rFonts w:hint="eastAsia"/>
        </w:rPr>
        <w:t xml:space="preserve"> </w:t>
      </w:r>
      <w:r w:rsidR="00D87D90">
        <w:rPr>
          <w:rFonts w:hint="eastAsia"/>
        </w:rPr>
        <w:t>*</w:t>
      </w:r>
      <w:r w:rsidR="00390E8D" w:rsidRPr="00390E8D">
        <w:rPr>
          <w:rFonts w:ascii="黑体" w:eastAsia="黑体" w:hint="eastAsia"/>
          <w:sz w:val="24"/>
        </w:rPr>
        <w:t>猜名次：甲、乙、丙三位球迷分别预测已进入半决赛的四队A、B、C、D的名次如下：甲预测，A第一，B第二；乙预测，C第一，D第三；丙预测，D第二，A第三。比赛结果恰使甲乙丙三人的预测各对一半。编写程序，求出四个队的名次。</w:t>
      </w:r>
    </w:p>
    <w:p w:rsidR="00390E8D" w:rsidRDefault="00390E8D" w:rsidP="00390E8D">
      <w:pPr>
        <w:autoSpaceDE w:val="0"/>
        <w:autoSpaceDN w:val="0"/>
        <w:adjustRightInd w:val="0"/>
        <w:jc w:val="left"/>
        <w:rPr>
          <w:rFonts w:ascii="黑体" w:eastAsia="黑体"/>
          <w:sz w:val="24"/>
        </w:rPr>
      </w:pPr>
    </w:p>
    <w:p w:rsidR="00390E8D" w:rsidRDefault="00390E8D" w:rsidP="00390E8D">
      <w:pPr>
        <w:autoSpaceDE w:val="0"/>
        <w:autoSpaceDN w:val="0"/>
        <w:adjustRightInd w:val="0"/>
        <w:jc w:val="left"/>
        <w:rPr>
          <w:rFonts w:ascii="黑体" w:eastAsia="黑体"/>
          <w:sz w:val="24"/>
        </w:rPr>
      </w:pPr>
    </w:p>
    <w:p w:rsidR="00390E8D" w:rsidRDefault="00390E8D" w:rsidP="00390E8D">
      <w:pPr>
        <w:autoSpaceDE w:val="0"/>
        <w:autoSpaceDN w:val="0"/>
        <w:adjustRightInd w:val="0"/>
        <w:jc w:val="left"/>
        <w:rPr>
          <w:rFonts w:ascii="黑体" w:eastAsia="黑体"/>
          <w:sz w:val="24"/>
        </w:rPr>
      </w:pPr>
    </w:p>
    <w:p w:rsidR="00390E8D" w:rsidRDefault="00390E8D" w:rsidP="00390E8D">
      <w:pPr>
        <w:autoSpaceDE w:val="0"/>
        <w:autoSpaceDN w:val="0"/>
        <w:adjustRightInd w:val="0"/>
        <w:jc w:val="left"/>
        <w:rPr>
          <w:rFonts w:ascii="黑体" w:eastAsia="黑体"/>
          <w:sz w:val="24"/>
        </w:rPr>
      </w:pPr>
    </w:p>
    <w:p w:rsidR="00390E8D" w:rsidRDefault="00390E8D" w:rsidP="00390E8D">
      <w:pPr>
        <w:autoSpaceDE w:val="0"/>
        <w:autoSpaceDN w:val="0"/>
        <w:adjustRightInd w:val="0"/>
        <w:jc w:val="left"/>
        <w:rPr>
          <w:rFonts w:ascii="黑体" w:eastAsia="黑体"/>
          <w:sz w:val="24"/>
        </w:rPr>
      </w:pPr>
    </w:p>
    <w:p w:rsidR="00390E8D" w:rsidRDefault="00390E8D" w:rsidP="00390E8D">
      <w:pPr>
        <w:autoSpaceDE w:val="0"/>
        <w:autoSpaceDN w:val="0"/>
        <w:adjustRightInd w:val="0"/>
        <w:jc w:val="left"/>
        <w:rPr>
          <w:rFonts w:ascii="黑体" w:eastAsia="黑体"/>
          <w:sz w:val="24"/>
        </w:rPr>
      </w:pPr>
    </w:p>
    <w:p w:rsidR="00390E8D" w:rsidRDefault="00390E8D" w:rsidP="00390E8D">
      <w:pPr>
        <w:autoSpaceDE w:val="0"/>
        <w:autoSpaceDN w:val="0"/>
        <w:adjustRightInd w:val="0"/>
        <w:jc w:val="left"/>
        <w:rPr>
          <w:rFonts w:ascii="黑体" w:eastAsia="黑体"/>
          <w:sz w:val="24"/>
        </w:rPr>
      </w:pPr>
    </w:p>
    <w:p w:rsidR="00390E8D" w:rsidRDefault="00390E8D" w:rsidP="00390E8D">
      <w:pPr>
        <w:autoSpaceDE w:val="0"/>
        <w:autoSpaceDN w:val="0"/>
        <w:adjustRightInd w:val="0"/>
        <w:jc w:val="left"/>
        <w:rPr>
          <w:rFonts w:ascii="黑体" w:eastAsia="黑体"/>
          <w:sz w:val="24"/>
        </w:rPr>
      </w:pPr>
    </w:p>
    <w:p w:rsidR="009C4D16" w:rsidRDefault="001014EC" w:rsidP="00390E8D">
      <w:pPr>
        <w:autoSpaceDE w:val="0"/>
        <w:autoSpaceDN w:val="0"/>
        <w:adjustRightInd w:val="0"/>
        <w:jc w:val="left"/>
        <w:rPr>
          <w:rFonts w:ascii="黑体" w:eastAsia="黑体"/>
          <w:sz w:val="24"/>
        </w:rPr>
      </w:pPr>
      <w:r>
        <w:rPr>
          <w:rFonts w:ascii="黑体" w:eastAsia="黑体"/>
          <w:sz w:val="24"/>
        </w:rPr>
        <w:lastRenderedPageBreak/>
        <w:t>9</w:t>
      </w:r>
      <w:r w:rsidR="009C4D16">
        <w:rPr>
          <w:rFonts w:ascii="黑体" w:eastAsia="黑体" w:hint="eastAsia"/>
          <w:sz w:val="24"/>
        </w:rPr>
        <w:t>.</w:t>
      </w:r>
      <w:r w:rsidR="00D87D90">
        <w:rPr>
          <w:rFonts w:ascii="黑体" w:eastAsia="黑体" w:hint="eastAsia"/>
          <w:sz w:val="24"/>
        </w:rPr>
        <w:t>*</w:t>
      </w:r>
      <w:r w:rsidR="009C4D16" w:rsidRPr="009C4D16">
        <w:rPr>
          <w:rFonts w:ascii="黑体" w:eastAsia="黑体" w:hint="eastAsia"/>
          <w:sz w:val="24"/>
        </w:rPr>
        <w:t>贪心法：输入一个真分数，</w:t>
      </w:r>
      <w:r w:rsidR="009C4D16">
        <w:rPr>
          <w:rFonts w:ascii="黑体" w:eastAsia="黑体" w:hint="eastAsia"/>
          <w:sz w:val="24"/>
        </w:rPr>
        <w:t>编写</w:t>
      </w:r>
      <w:r w:rsidR="009C4D16">
        <w:rPr>
          <w:rFonts w:ascii="黑体" w:eastAsia="黑体"/>
          <w:sz w:val="24"/>
        </w:rPr>
        <w:t>程序</w:t>
      </w:r>
      <w:r w:rsidR="009C4D16">
        <w:rPr>
          <w:rFonts w:ascii="黑体" w:eastAsia="黑体" w:hint="eastAsia"/>
          <w:sz w:val="24"/>
        </w:rPr>
        <w:t>输出</w:t>
      </w:r>
      <w:r w:rsidR="009C4D16" w:rsidRPr="009C4D16">
        <w:rPr>
          <w:rFonts w:ascii="黑体" w:eastAsia="黑体" w:hint="eastAsia"/>
          <w:sz w:val="24"/>
        </w:rPr>
        <w:t>其表示为埃及分数之和的形式。如7/8=1/2+1/3+1/24，15/16=1/2+1/3+1/10+1/240，分母和分子分别由键盘分两次输入。</w:t>
      </w:r>
    </w:p>
    <w:p w:rsidR="009C4D16" w:rsidRDefault="009C4D16" w:rsidP="00390E8D">
      <w:pPr>
        <w:autoSpaceDE w:val="0"/>
        <w:autoSpaceDN w:val="0"/>
        <w:adjustRightInd w:val="0"/>
        <w:jc w:val="left"/>
        <w:rPr>
          <w:rFonts w:ascii="黑体" w:eastAsia="黑体"/>
          <w:sz w:val="24"/>
        </w:rPr>
      </w:pPr>
    </w:p>
    <w:p w:rsidR="009C4D16" w:rsidRDefault="009C4D16" w:rsidP="00390E8D">
      <w:pPr>
        <w:autoSpaceDE w:val="0"/>
        <w:autoSpaceDN w:val="0"/>
        <w:adjustRightInd w:val="0"/>
        <w:jc w:val="left"/>
        <w:rPr>
          <w:rFonts w:ascii="黑体" w:eastAsia="黑体"/>
          <w:sz w:val="24"/>
        </w:rPr>
      </w:pPr>
    </w:p>
    <w:p w:rsidR="009C4D16" w:rsidRDefault="009C4D16" w:rsidP="00390E8D">
      <w:pPr>
        <w:autoSpaceDE w:val="0"/>
        <w:autoSpaceDN w:val="0"/>
        <w:adjustRightInd w:val="0"/>
        <w:jc w:val="left"/>
        <w:rPr>
          <w:rFonts w:ascii="黑体" w:eastAsia="黑体"/>
          <w:sz w:val="24"/>
        </w:rPr>
      </w:pPr>
    </w:p>
    <w:p w:rsidR="009C4D16" w:rsidRDefault="009C4D16" w:rsidP="00390E8D">
      <w:pPr>
        <w:autoSpaceDE w:val="0"/>
        <w:autoSpaceDN w:val="0"/>
        <w:adjustRightInd w:val="0"/>
        <w:jc w:val="left"/>
        <w:rPr>
          <w:rFonts w:ascii="黑体" w:eastAsia="黑体"/>
          <w:sz w:val="24"/>
        </w:rPr>
      </w:pPr>
    </w:p>
    <w:p w:rsidR="009C4D16" w:rsidRDefault="009C4D16" w:rsidP="00390E8D">
      <w:pPr>
        <w:autoSpaceDE w:val="0"/>
        <w:autoSpaceDN w:val="0"/>
        <w:adjustRightInd w:val="0"/>
        <w:jc w:val="left"/>
        <w:rPr>
          <w:rFonts w:ascii="黑体" w:eastAsia="黑体"/>
          <w:sz w:val="24"/>
        </w:rPr>
      </w:pPr>
    </w:p>
    <w:p w:rsidR="009C4D16" w:rsidRDefault="009C4D16" w:rsidP="00390E8D">
      <w:pPr>
        <w:autoSpaceDE w:val="0"/>
        <w:autoSpaceDN w:val="0"/>
        <w:adjustRightInd w:val="0"/>
        <w:jc w:val="left"/>
        <w:rPr>
          <w:rFonts w:ascii="黑体" w:eastAsia="黑体"/>
          <w:sz w:val="24"/>
        </w:rPr>
      </w:pPr>
    </w:p>
    <w:p w:rsidR="009C4D16" w:rsidRDefault="009C4D16" w:rsidP="00390E8D">
      <w:pPr>
        <w:autoSpaceDE w:val="0"/>
        <w:autoSpaceDN w:val="0"/>
        <w:adjustRightInd w:val="0"/>
        <w:jc w:val="left"/>
        <w:rPr>
          <w:rFonts w:ascii="黑体" w:eastAsia="黑体"/>
          <w:sz w:val="24"/>
        </w:rPr>
      </w:pPr>
    </w:p>
    <w:p w:rsidR="009C4D16" w:rsidRDefault="009C4D16" w:rsidP="00390E8D">
      <w:pPr>
        <w:autoSpaceDE w:val="0"/>
        <w:autoSpaceDN w:val="0"/>
        <w:adjustRightInd w:val="0"/>
        <w:jc w:val="left"/>
        <w:rPr>
          <w:rFonts w:ascii="黑体" w:eastAsia="黑体"/>
          <w:sz w:val="24"/>
        </w:rPr>
      </w:pPr>
    </w:p>
    <w:p w:rsidR="002934E1" w:rsidRDefault="001014EC" w:rsidP="00390E8D">
      <w:pPr>
        <w:autoSpaceDE w:val="0"/>
        <w:autoSpaceDN w:val="0"/>
        <w:adjustRightInd w:val="0"/>
        <w:jc w:val="left"/>
        <w:rPr>
          <w:rFonts w:ascii="黑体" w:eastAsia="黑体"/>
          <w:sz w:val="24"/>
        </w:rPr>
      </w:pPr>
      <w:r>
        <w:rPr>
          <w:rFonts w:ascii="黑体" w:eastAsia="黑体"/>
          <w:sz w:val="24"/>
        </w:rPr>
        <w:t>10</w:t>
      </w:r>
      <w:r w:rsidR="00B0370E">
        <w:rPr>
          <w:rFonts w:ascii="黑体" w:eastAsia="黑体" w:hint="eastAsia"/>
          <w:sz w:val="24"/>
        </w:rPr>
        <w:t>.</w:t>
      </w:r>
      <w:r w:rsidR="007946A6" w:rsidRPr="00D070F0">
        <w:rPr>
          <w:rFonts w:ascii="黑体" w:eastAsia="黑体" w:hint="eastAsia"/>
          <w:sz w:val="24"/>
        </w:rPr>
        <w:t>编写</w:t>
      </w:r>
      <w:r w:rsidR="007946A6">
        <w:rPr>
          <w:rFonts w:ascii="黑体" w:eastAsia="黑体" w:hint="eastAsia"/>
          <w:sz w:val="24"/>
        </w:rPr>
        <w:t>程序，</w:t>
      </w:r>
      <w:r w:rsidR="00DF7F36">
        <w:rPr>
          <w:rFonts w:ascii="黑体" w:eastAsia="黑体" w:hint="eastAsia"/>
          <w:sz w:val="24"/>
        </w:rPr>
        <w:t>有一递增有序的</w:t>
      </w:r>
      <w:r w:rsidR="001F5C13">
        <w:rPr>
          <w:rFonts w:ascii="黑体" w:eastAsia="黑体" w:hint="eastAsia"/>
          <w:sz w:val="24"/>
        </w:rPr>
        <w:t>列表</w:t>
      </w:r>
      <w:r w:rsidR="00740195">
        <w:rPr>
          <w:rFonts w:ascii="黑体" w:eastAsia="黑体" w:hint="eastAsia"/>
          <w:sz w:val="24"/>
        </w:rPr>
        <w:t>{</w:t>
      </w:r>
      <w:r w:rsidR="00DF7F36">
        <w:rPr>
          <w:rFonts w:ascii="黑体" w:eastAsia="黑体" w:hint="eastAsia"/>
          <w:sz w:val="24"/>
        </w:rPr>
        <w:t>34,56,78,87,88,90,101,112,520,888</w:t>
      </w:r>
      <w:r w:rsidR="00740195">
        <w:rPr>
          <w:rFonts w:ascii="黑体" w:eastAsia="黑体" w:hint="eastAsia"/>
          <w:sz w:val="24"/>
        </w:rPr>
        <w:t>}</w:t>
      </w:r>
      <w:r w:rsidR="00DF7F36">
        <w:rPr>
          <w:rFonts w:ascii="黑体" w:eastAsia="黑体" w:hint="eastAsia"/>
          <w:sz w:val="24"/>
        </w:rPr>
        <w:t>，</w:t>
      </w:r>
      <w:r w:rsidR="0063447D">
        <w:rPr>
          <w:rFonts w:ascii="黑体" w:eastAsia="黑体" w:hint="eastAsia"/>
          <w:sz w:val="24"/>
        </w:rPr>
        <w:t>用</w:t>
      </w:r>
      <w:r w:rsidR="007545F1">
        <w:rPr>
          <w:rFonts w:ascii="黑体" w:eastAsia="黑体" w:hint="eastAsia"/>
          <w:sz w:val="24"/>
        </w:rPr>
        <w:t>顺序</w:t>
      </w:r>
      <w:r w:rsidR="0063447D">
        <w:rPr>
          <w:rFonts w:ascii="黑体" w:eastAsia="黑体" w:hint="eastAsia"/>
          <w:sz w:val="24"/>
        </w:rPr>
        <w:t>查找</w:t>
      </w:r>
      <w:r w:rsidR="002934E1">
        <w:rPr>
          <w:rFonts w:ascii="黑体" w:eastAsia="黑体" w:hint="eastAsia"/>
          <w:sz w:val="24"/>
        </w:rPr>
        <w:t>法</w:t>
      </w:r>
      <w:r w:rsidR="00DF7F36">
        <w:rPr>
          <w:rFonts w:ascii="黑体" w:eastAsia="黑体" w:hint="eastAsia"/>
          <w:sz w:val="24"/>
        </w:rPr>
        <w:t>在该</w:t>
      </w:r>
      <w:r w:rsidR="001F5C13">
        <w:rPr>
          <w:rFonts w:ascii="黑体" w:eastAsia="黑体" w:hint="eastAsia"/>
          <w:sz w:val="24"/>
        </w:rPr>
        <w:t>列表</w:t>
      </w:r>
      <w:r w:rsidR="002934E1">
        <w:rPr>
          <w:rFonts w:ascii="黑体" w:eastAsia="黑体" w:hint="eastAsia"/>
          <w:sz w:val="24"/>
        </w:rPr>
        <w:t>中查找</w:t>
      </w:r>
      <w:r w:rsidR="0063447D">
        <w:rPr>
          <w:rFonts w:ascii="黑体" w:eastAsia="黑体" w:hint="eastAsia"/>
          <w:sz w:val="24"/>
        </w:rPr>
        <w:t>输入的</w:t>
      </w:r>
      <w:r w:rsidR="002934E1">
        <w:rPr>
          <w:rFonts w:ascii="黑体" w:eastAsia="黑体" w:hint="eastAsia"/>
          <w:sz w:val="24"/>
        </w:rPr>
        <w:t>key值，若找到</w:t>
      </w:r>
      <w:r w:rsidR="007946A6">
        <w:rPr>
          <w:rFonts w:ascii="黑体" w:eastAsia="黑体" w:hint="eastAsia"/>
          <w:sz w:val="24"/>
        </w:rPr>
        <w:t>key</w:t>
      </w:r>
      <w:r w:rsidR="002934E1">
        <w:rPr>
          <w:rFonts w:ascii="黑体" w:eastAsia="黑体" w:hint="eastAsia"/>
          <w:sz w:val="24"/>
        </w:rPr>
        <w:t>则输出其在</w:t>
      </w:r>
      <w:r w:rsidR="001F5C13">
        <w:rPr>
          <w:rFonts w:ascii="黑体" w:eastAsia="黑体" w:hint="eastAsia"/>
          <w:sz w:val="24"/>
        </w:rPr>
        <w:t>列表</w:t>
      </w:r>
      <w:r w:rsidR="002934E1">
        <w:rPr>
          <w:rFonts w:ascii="黑体" w:eastAsia="黑体" w:hint="eastAsia"/>
          <w:sz w:val="24"/>
        </w:rPr>
        <w:t>中对应的下标，否则输出</w:t>
      </w:r>
      <w:proofErr w:type="gramStart"/>
      <w:r w:rsidR="002934E1">
        <w:rPr>
          <w:rFonts w:ascii="黑体" w:eastAsia="黑体"/>
          <w:sz w:val="24"/>
        </w:rPr>
        <w:t>”</w:t>
      </w:r>
      <w:proofErr w:type="gramEnd"/>
      <w:r w:rsidR="002934E1">
        <w:rPr>
          <w:rFonts w:ascii="黑体" w:eastAsia="黑体" w:hint="eastAsia"/>
          <w:sz w:val="24"/>
        </w:rPr>
        <w:t>not found</w:t>
      </w:r>
      <w:proofErr w:type="gramStart"/>
      <w:r w:rsidR="002934E1">
        <w:rPr>
          <w:rFonts w:ascii="黑体" w:eastAsia="黑体"/>
          <w:sz w:val="24"/>
        </w:rPr>
        <w:t>”</w:t>
      </w:r>
      <w:proofErr w:type="gramEnd"/>
      <w:r w:rsidR="002934E1" w:rsidRPr="00B35007">
        <w:rPr>
          <w:rFonts w:ascii="黑体" w:eastAsia="黑体" w:hint="eastAsia"/>
          <w:sz w:val="24"/>
        </w:rPr>
        <w:t>。</w:t>
      </w:r>
    </w:p>
    <w:p w:rsidR="0099086F" w:rsidRPr="0099086F" w:rsidRDefault="0099086F" w:rsidP="0099086F">
      <w:pPr>
        <w:autoSpaceDE w:val="0"/>
        <w:autoSpaceDN w:val="0"/>
        <w:adjustRightInd w:val="0"/>
        <w:jc w:val="left"/>
        <w:rPr>
          <w:rFonts w:ascii="Consolas" w:hAnsi="Consolas" w:cs="Consolas"/>
          <w:b/>
          <w:bCs/>
          <w:color w:val="7F0055"/>
          <w:kern w:val="0"/>
          <w:sz w:val="20"/>
          <w:szCs w:val="20"/>
        </w:rPr>
      </w:pPr>
      <w:r w:rsidRPr="0099086F">
        <w:rPr>
          <w:rFonts w:ascii="Consolas" w:hAnsi="Consolas" w:cs="Consolas"/>
          <w:b/>
          <w:bCs/>
          <w:color w:val="7F0055"/>
          <w:kern w:val="0"/>
          <w:sz w:val="20"/>
          <w:szCs w:val="20"/>
        </w:rPr>
        <w:t>a=[34,56,78,87,88,90,101,112,520,888]</w:t>
      </w:r>
    </w:p>
    <w:p w:rsidR="0099086F" w:rsidRPr="0099086F" w:rsidRDefault="0099086F" w:rsidP="0099086F">
      <w:pPr>
        <w:autoSpaceDE w:val="0"/>
        <w:autoSpaceDN w:val="0"/>
        <w:adjustRightInd w:val="0"/>
        <w:jc w:val="left"/>
        <w:rPr>
          <w:rFonts w:ascii="Consolas" w:hAnsi="Consolas" w:cs="Consolas"/>
          <w:b/>
          <w:bCs/>
          <w:color w:val="7F0055"/>
          <w:kern w:val="0"/>
          <w:sz w:val="20"/>
          <w:szCs w:val="20"/>
        </w:rPr>
      </w:pPr>
      <w:proofErr w:type="gramStart"/>
      <w:r w:rsidRPr="0099086F">
        <w:rPr>
          <w:rFonts w:ascii="Consolas" w:hAnsi="Consolas" w:cs="Consolas"/>
          <w:b/>
          <w:bCs/>
          <w:color w:val="7F0055"/>
          <w:kern w:val="0"/>
          <w:sz w:val="20"/>
          <w:szCs w:val="20"/>
        </w:rPr>
        <w:t>key=</w:t>
      </w:r>
      <w:proofErr w:type="spellStart"/>
      <w:proofErr w:type="gramEnd"/>
      <w:r w:rsidRPr="0099086F">
        <w:rPr>
          <w:rFonts w:ascii="Consolas" w:hAnsi="Consolas" w:cs="Consolas"/>
          <w:b/>
          <w:bCs/>
          <w:color w:val="7F0055"/>
          <w:kern w:val="0"/>
          <w:sz w:val="20"/>
          <w:szCs w:val="20"/>
        </w:rPr>
        <w:t>int</w:t>
      </w:r>
      <w:proofErr w:type="spellEnd"/>
      <w:r w:rsidRPr="0099086F">
        <w:rPr>
          <w:rFonts w:ascii="Consolas" w:hAnsi="Consolas" w:cs="Consolas"/>
          <w:b/>
          <w:bCs/>
          <w:color w:val="7F0055"/>
          <w:kern w:val="0"/>
          <w:sz w:val="20"/>
          <w:szCs w:val="20"/>
        </w:rPr>
        <w:t>(input(""))</w:t>
      </w:r>
    </w:p>
    <w:p w:rsidR="0099086F" w:rsidRPr="0099086F" w:rsidRDefault="0099086F" w:rsidP="0099086F">
      <w:pPr>
        <w:autoSpaceDE w:val="0"/>
        <w:autoSpaceDN w:val="0"/>
        <w:adjustRightInd w:val="0"/>
        <w:jc w:val="left"/>
        <w:rPr>
          <w:rFonts w:ascii="Consolas" w:hAnsi="Consolas" w:cs="Consolas"/>
          <w:b/>
          <w:bCs/>
          <w:color w:val="7F0055"/>
          <w:kern w:val="0"/>
          <w:sz w:val="20"/>
          <w:szCs w:val="20"/>
        </w:rPr>
      </w:pPr>
      <w:proofErr w:type="gramStart"/>
      <w:r w:rsidRPr="0099086F">
        <w:rPr>
          <w:rFonts w:ascii="Consolas" w:hAnsi="Consolas" w:cs="Consolas"/>
          <w:b/>
          <w:bCs/>
          <w:color w:val="7F0055"/>
          <w:kern w:val="0"/>
          <w:sz w:val="20"/>
          <w:szCs w:val="20"/>
        </w:rPr>
        <w:t>found=</w:t>
      </w:r>
      <w:proofErr w:type="gramEnd"/>
      <w:r w:rsidRPr="0099086F">
        <w:rPr>
          <w:rFonts w:ascii="Consolas" w:hAnsi="Consolas" w:cs="Consolas"/>
          <w:b/>
          <w:bCs/>
          <w:color w:val="7F0055"/>
          <w:kern w:val="0"/>
          <w:sz w:val="20"/>
          <w:szCs w:val="20"/>
        </w:rPr>
        <w:t>False</w:t>
      </w:r>
    </w:p>
    <w:p w:rsidR="0099086F" w:rsidRPr="0099086F" w:rsidRDefault="0099086F" w:rsidP="0099086F">
      <w:pPr>
        <w:autoSpaceDE w:val="0"/>
        <w:autoSpaceDN w:val="0"/>
        <w:adjustRightInd w:val="0"/>
        <w:jc w:val="left"/>
        <w:rPr>
          <w:rFonts w:ascii="Consolas" w:hAnsi="Consolas" w:cs="Consolas"/>
          <w:b/>
          <w:bCs/>
          <w:color w:val="7F0055"/>
          <w:kern w:val="0"/>
          <w:sz w:val="20"/>
          <w:szCs w:val="20"/>
        </w:rPr>
      </w:pPr>
      <w:proofErr w:type="spellStart"/>
      <w:proofErr w:type="gramStart"/>
      <w:r w:rsidRPr="0099086F">
        <w:rPr>
          <w:rFonts w:ascii="Consolas" w:hAnsi="Consolas" w:cs="Consolas"/>
          <w:b/>
          <w:bCs/>
          <w:color w:val="7F0055"/>
          <w:kern w:val="0"/>
          <w:sz w:val="20"/>
          <w:szCs w:val="20"/>
        </w:rPr>
        <w:t>keyi</w:t>
      </w:r>
      <w:proofErr w:type="spellEnd"/>
      <w:proofErr w:type="gramEnd"/>
      <w:r w:rsidRPr="0099086F">
        <w:rPr>
          <w:rFonts w:ascii="Consolas" w:hAnsi="Consolas" w:cs="Consolas"/>
          <w:b/>
          <w:bCs/>
          <w:color w:val="7F0055"/>
          <w:kern w:val="0"/>
          <w:sz w:val="20"/>
          <w:szCs w:val="20"/>
        </w:rPr>
        <w:t>=-1</w:t>
      </w:r>
    </w:p>
    <w:p w:rsidR="0099086F" w:rsidRPr="0099086F" w:rsidRDefault="0099086F" w:rsidP="0099086F">
      <w:pPr>
        <w:autoSpaceDE w:val="0"/>
        <w:autoSpaceDN w:val="0"/>
        <w:adjustRightInd w:val="0"/>
        <w:jc w:val="left"/>
        <w:rPr>
          <w:rFonts w:ascii="Consolas" w:hAnsi="Consolas" w:cs="Consolas"/>
          <w:b/>
          <w:bCs/>
          <w:color w:val="7F0055"/>
          <w:kern w:val="0"/>
          <w:sz w:val="20"/>
          <w:szCs w:val="20"/>
        </w:rPr>
      </w:pPr>
      <w:proofErr w:type="gramStart"/>
      <w:r w:rsidRPr="0099086F">
        <w:rPr>
          <w:rFonts w:ascii="Consolas" w:hAnsi="Consolas" w:cs="Consolas"/>
          <w:b/>
          <w:bCs/>
          <w:color w:val="7F0055"/>
          <w:kern w:val="0"/>
          <w:sz w:val="20"/>
          <w:szCs w:val="20"/>
        </w:rPr>
        <w:t>for</w:t>
      </w:r>
      <w:proofErr w:type="gramEnd"/>
      <w:r w:rsidRPr="0099086F">
        <w:rPr>
          <w:rFonts w:ascii="Consolas" w:hAnsi="Consolas" w:cs="Consolas"/>
          <w:b/>
          <w:bCs/>
          <w:color w:val="7F0055"/>
          <w:kern w:val="0"/>
          <w:sz w:val="20"/>
          <w:szCs w:val="20"/>
        </w:rPr>
        <w:t xml:space="preserve"> </w:t>
      </w:r>
      <w:proofErr w:type="spellStart"/>
      <w:r w:rsidRPr="0099086F">
        <w:rPr>
          <w:rFonts w:ascii="Consolas" w:hAnsi="Consolas" w:cs="Consolas"/>
          <w:b/>
          <w:bCs/>
          <w:color w:val="7F0055"/>
          <w:kern w:val="0"/>
          <w:sz w:val="20"/>
          <w:szCs w:val="20"/>
        </w:rPr>
        <w:t>i</w:t>
      </w:r>
      <w:proofErr w:type="spellEnd"/>
      <w:r w:rsidRPr="0099086F">
        <w:rPr>
          <w:rFonts w:ascii="Consolas" w:hAnsi="Consolas" w:cs="Consolas"/>
          <w:b/>
          <w:bCs/>
          <w:color w:val="7F0055"/>
          <w:kern w:val="0"/>
          <w:sz w:val="20"/>
          <w:szCs w:val="20"/>
        </w:rPr>
        <w:t xml:space="preserve"> in range(0,len(a)):</w:t>
      </w:r>
    </w:p>
    <w:p w:rsidR="0099086F" w:rsidRPr="0099086F" w:rsidRDefault="0099086F" w:rsidP="0099086F">
      <w:pPr>
        <w:autoSpaceDE w:val="0"/>
        <w:autoSpaceDN w:val="0"/>
        <w:adjustRightInd w:val="0"/>
        <w:jc w:val="left"/>
        <w:rPr>
          <w:rFonts w:ascii="Consolas" w:hAnsi="Consolas" w:cs="Consolas"/>
          <w:b/>
          <w:bCs/>
          <w:color w:val="7F0055"/>
          <w:kern w:val="0"/>
          <w:sz w:val="20"/>
          <w:szCs w:val="20"/>
        </w:rPr>
      </w:pPr>
      <w:r w:rsidRPr="0099086F">
        <w:rPr>
          <w:rFonts w:ascii="Consolas" w:hAnsi="Consolas" w:cs="Consolas"/>
          <w:b/>
          <w:bCs/>
          <w:color w:val="7F0055"/>
          <w:kern w:val="0"/>
          <w:sz w:val="20"/>
          <w:szCs w:val="20"/>
        </w:rPr>
        <w:t xml:space="preserve">    </w:t>
      </w:r>
      <w:proofErr w:type="gramStart"/>
      <w:r w:rsidRPr="0099086F">
        <w:rPr>
          <w:rFonts w:ascii="Consolas" w:hAnsi="Consolas" w:cs="Consolas"/>
          <w:b/>
          <w:bCs/>
          <w:color w:val="7F0055"/>
          <w:kern w:val="0"/>
          <w:sz w:val="20"/>
          <w:szCs w:val="20"/>
        </w:rPr>
        <w:t>if</w:t>
      </w:r>
      <w:proofErr w:type="gramEnd"/>
      <w:r w:rsidRPr="0099086F">
        <w:rPr>
          <w:rFonts w:ascii="Consolas" w:hAnsi="Consolas" w:cs="Consolas"/>
          <w:b/>
          <w:bCs/>
          <w:color w:val="7F0055"/>
          <w:kern w:val="0"/>
          <w:sz w:val="20"/>
          <w:szCs w:val="20"/>
        </w:rPr>
        <w:t xml:space="preserve"> a[</w:t>
      </w:r>
      <w:proofErr w:type="spellStart"/>
      <w:r w:rsidRPr="0099086F">
        <w:rPr>
          <w:rFonts w:ascii="Consolas" w:hAnsi="Consolas" w:cs="Consolas"/>
          <w:b/>
          <w:bCs/>
          <w:color w:val="7F0055"/>
          <w:kern w:val="0"/>
          <w:sz w:val="20"/>
          <w:szCs w:val="20"/>
        </w:rPr>
        <w:t>i</w:t>
      </w:r>
      <w:proofErr w:type="spellEnd"/>
      <w:r w:rsidRPr="0099086F">
        <w:rPr>
          <w:rFonts w:ascii="Consolas" w:hAnsi="Consolas" w:cs="Consolas"/>
          <w:b/>
          <w:bCs/>
          <w:color w:val="7F0055"/>
          <w:kern w:val="0"/>
          <w:sz w:val="20"/>
          <w:szCs w:val="20"/>
        </w:rPr>
        <w:t>]==key:</w:t>
      </w:r>
    </w:p>
    <w:p w:rsidR="0099086F" w:rsidRPr="0099086F" w:rsidRDefault="0099086F" w:rsidP="0099086F">
      <w:pPr>
        <w:autoSpaceDE w:val="0"/>
        <w:autoSpaceDN w:val="0"/>
        <w:adjustRightInd w:val="0"/>
        <w:jc w:val="left"/>
        <w:rPr>
          <w:rFonts w:ascii="Consolas" w:hAnsi="Consolas" w:cs="Consolas"/>
          <w:b/>
          <w:bCs/>
          <w:color w:val="7F0055"/>
          <w:kern w:val="0"/>
          <w:sz w:val="20"/>
          <w:szCs w:val="20"/>
        </w:rPr>
      </w:pPr>
      <w:r w:rsidRPr="0099086F">
        <w:rPr>
          <w:rFonts w:ascii="Consolas" w:hAnsi="Consolas" w:cs="Consolas"/>
          <w:b/>
          <w:bCs/>
          <w:color w:val="7F0055"/>
          <w:kern w:val="0"/>
          <w:sz w:val="20"/>
          <w:szCs w:val="20"/>
        </w:rPr>
        <w:t xml:space="preserve">        </w:t>
      </w:r>
      <w:proofErr w:type="spellStart"/>
      <w:proofErr w:type="gramStart"/>
      <w:r w:rsidRPr="0099086F">
        <w:rPr>
          <w:rFonts w:ascii="Consolas" w:hAnsi="Consolas" w:cs="Consolas"/>
          <w:b/>
          <w:bCs/>
          <w:color w:val="7F0055"/>
          <w:kern w:val="0"/>
          <w:sz w:val="20"/>
          <w:szCs w:val="20"/>
        </w:rPr>
        <w:t>keyi</w:t>
      </w:r>
      <w:proofErr w:type="spellEnd"/>
      <w:r w:rsidRPr="0099086F">
        <w:rPr>
          <w:rFonts w:ascii="Consolas" w:hAnsi="Consolas" w:cs="Consolas"/>
          <w:b/>
          <w:bCs/>
          <w:color w:val="7F0055"/>
          <w:kern w:val="0"/>
          <w:sz w:val="20"/>
          <w:szCs w:val="20"/>
        </w:rPr>
        <w:t>=</w:t>
      </w:r>
      <w:proofErr w:type="spellStart"/>
      <w:proofErr w:type="gramEnd"/>
      <w:r w:rsidRPr="0099086F">
        <w:rPr>
          <w:rFonts w:ascii="Consolas" w:hAnsi="Consolas" w:cs="Consolas"/>
          <w:b/>
          <w:bCs/>
          <w:color w:val="7F0055"/>
          <w:kern w:val="0"/>
          <w:sz w:val="20"/>
          <w:szCs w:val="20"/>
        </w:rPr>
        <w:t>i</w:t>
      </w:r>
      <w:proofErr w:type="spellEnd"/>
    </w:p>
    <w:p w:rsidR="0099086F" w:rsidRPr="0099086F" w:rsidRDefault="0099086F" w:rsidP="0099086F">
      <w:pPr>
        <w:autoSpaceDE w:val="0"/>
        <w:autoSpaceDN w:val="0"/>
        <w:adjustRightInd w:val="0"/>
        <w:jc w:val="left"/>
        <w:rPr>
          <w:rFonts w:ascii="Consolas" w:hAnsi="Consolas" w:cs="Consolas"/>
          <w:b/>
          <w:bCs/>
          <w:color w:val="7F0055"/>
          <w:kern w:val="0"/>
          <w:sz w:val="20"/>
          <w:szCs w:val="20"/>
        </w:rPr>
      </w:pPr>
      <w:r w:rsidRPr="0099086F">
        <w:rPr>
          <w:rFonts w:ascii="Consolas" w:hAnsi="Consolas" w:cs="Consolas"/>
          <w:b/>
          <w:bCs/>
          <w:color w:val="7F0055"/>
          <w:kern w:val="0"/>
          <w:sz w:val="20"/>
          <w:szCs w:val="20"/>
        </w:rPr>
        <w:t xml:space="preserve">        </w:t>
      </w:r>
      <w:proofErr w:type="gramStart"/>
      <w:r w:rsidRPr="0099086F">
        <w:rPr>
          <w:rFonts w:ascii="Consolas" w:hAnsi="Consolas" w:cs="Consolas"/>
          <w:b/>
          <w:bCs/>
          <w:color w:val="7F0055"/>
          <w:kern w:val="0"/>
          <w:sz w:val="20"/>
          <w:szCs w:val="20"/>
        </w:rPr>
        <w:t>found=</w:t>
      </w:r>
      <w:proofErr w:type="gramEnd"/>
      <w:r w:rsidRPr="0099086F">
        <w:rPr>
          <w:rFonts w:ascii="Consolas" w:hAnsi="Consolas" w:cs="Consolas"/>
          <w:b/>
          <w:bCs/>
          <w:color w:val="7F0055"/>
          <w:kern w:val="0"/>
          <w:sz w:val="20"/>
          <w:szCs w:val="20"/>
        </w:rPr>
        <w:t>True</w:t>
      </w:r>
    </w:p>
    <w:p w:rsidR="0099086F" w:rsidRPr="0099086F" w:rsidRDefault="0099086F" w:rsidP="0099086F">
      <w:pPr>
        <w:autoSpaceDE w:val="0"/>
        <w:autoSpaceDN w:val="0"/>
        <w:adjustRightInd w:val="0"/>
        <w:jc w:val="left"/>
        <w:rPr>
          <w:rFonts w:ascii="Consolas" w:hAnsi="Consolas" w:cs="Consolas"/>
          <w:b/>
          <w:bCs/>
          <w:color w:val="7F0055"/>
          <w:kern w:val="0"/>
          <w:sz w:val="20"/>
          <w:szCs w:val="20"/>
        </w:rPr>
      </w:pPr>
      <w:r w:rsidRPr="0099086F">
        <w:rPr>
          <w:rFonts w:ascii="Consolas" w:hAnsi="Consolas" w:cs="Consolas"/>
          <w:b/>
          <w:bCs/>
          <w:color w:val="7F0055"/>
          <w:kern w:val="0"/>
          <w:sz w:val="20"/>
          <w:szCs w:val="20"/>
        </w:rPr>
        <w:t xml:space="preserve">        </w:t>
      </w:r>
      <w:proofErr w:type="gramStart"/>
      <w:r w:rsidRPr="0099086F">
        <w:rPr>
          <w:rFonts w:ascii="Consolas" w:hAnsi="Consolas" w:cs="Consolas"/>
          <w:b/>
          <w:bCs/>
          <w:color w:val="7F0055"/>
          <w:kern w:val="0"/>
          <w:sz w:val="20"/>
          <w:szCs w:val="20"/>
        </w:rPr>
        <w:t>break</w:t>
      </w:r>
      <w:proofErr w:type="gramEnd"/>
    </w:p>
    <w:p w:rsidR="0099086F" w:rsidRPr="0099086F" w:rsidRDefault="0099086F" w:rsidP="0099086F">
      <w:pPr>
        <w:autoSpaceDE w:val="0"/>
        <w:autoSpaceDN w:val="0"/>
        <w:adjustRightInd w:val="0"/>
        <w:jc w:val="left"/>
        <w:rPr>
          <w:rFonts w:ascii="Consolas" w:hAnsi="Consolas" w:cs="Consolas"/>
          <w:b/>
          <w:bCs/>
          <w:color w:val="7F0055"/>
          <w:kern w:val="0"/>
          <w:sz w:val="20"/>
          <w:szCs w:val="20"/>
        </w:rPr>
      </w:pPr>
      <w:proofErr w:type="gramStart"/>
      <w:r w:rsidRPr="0099086F">
        <w:rPr>
          <w:rFonts w:ascii="Consolas" w:hAnsi="Consolas" w:cs="Consolas"/>
          <w:b/>
          <w:bCs/>
          <w:color w:val="7F0055"/>
          <w:kern w:val="0"/>
          <w:sz w:val="20"/>
          <w:szCs w:val="20"/>
        </w:rPr>
        <w:t>if</w:t>
      </w:r>
      <w:proofErr w:type="gramEnd"/>
      <w:r w:rsidRPr="0099086F">
        <w:rPr>
          <w:rFonts w:ascii="Consolas" w:hAnsi="Consolas" w:cs="Consolas"/>
          <w:b/>
          <w:bCs/>
          <w:color w:val="7F0055"/>
          <w:kern w:val="0"/>
          <w:sz w:val="20"/>
          <w:szCs w:val="20"/>
        </w:rPr>
        <w:t xml:space="preserve"> not found:</w:t>
      </w:r>
    </w:p>
    <w:p w:rsidR="0099086F" w:rsidRPr="0099086F" w:rsidRDefault="0099086F" w:rsidP="0099086F">
      <w:pPr>
        <w:autoSpaceDE w:val="0"/>
        <w:autoSpaceDN w:val="0"/>
        <w:adjustRightInd w:val="0"/>
        <w:jc w:val="left"/>
        <w:rPr>
          <w:rFonts w:ascii="Consolas" w:hAnsi="Consolas" w:cs="Consolas"/>
          <w:b/>
          <w:bCs/>
          <w:color w:val="7F0055"/>
          <w:kern w:val="0"/>
          <w:sz w:val="20"/>
          <w:szCs w:val="20"/>
        </w:rPr>
      </w:pPr>
      <w:r w:rsidRPr="0099086F">
        <w:rPr>
          <w:rFonts w:ascii="Consolas" w:hAnsi="Consolas" w:cs="Consolas"/>
          <w:b/>
          <w:bCs/>
          <w:color w:val="7F0055"/>
          <w:kern w:val="0"/>
          <w:sz w:val="20"/>
          <w:szCs w:val="20"/>
        </w:rPr>
        <w:t xml:space="preserve">    </w:t>
      </w:r>
      <w:proofErr w:type="gramStart"/>
      <w:r w:rsidRPr="0099086F">
        <w:rPr>
          <w:rFonts w:ascii="Consolas" w:hAnsi="Consolas" w:cs="Consolas"/>
          <w:b/>
          <w:bCs/>
          <w:color w:val="7F0055"/>
          <w:kern w:val="0"/>
          <w:sz w:val="20"/>
          <w:szCs w:val="20"/>
        </w:rPr>
        <w:t>print(</w:t>
      </w:r>
      <w:proofErr w:type="gramEnd"/>
      <w:r w:rsidRPr="0099086F">
        <w:rPr>
          <w:rFonts w:ascii="Consolas" w:hAnsi="Consolas" w:cs="Consolas"/>
          <w:b/>
          <w:bCs/>
          <w:color w:val="7F0055"/>
          <w:kern w:val="0"/>
          <w:sz w:val="20"/>
          <w:szCs w:val="20"/>
        </w:rPr>
        <w:t>"not found")</w:t>
      </w:r>
    </w:p>
    <w:p w:rsidR="0099086F" w:rsidRPr="0099086F" w:rsidRDefault="0099086F" w:rsidP="0099086F">
      <w:pPr>
        <w:autoSpaceDE w:val="0"/>
        <w:autoSpaceDN w:val="0"/>
        <w:adjustRightInd w:val="0"/>
        <w:jc w:val="left"/>
        <w:rPr>
          <w:rFonts w:ascii="Consolas" w:hAnsi="Consolas" w:cs="Consolas"/>
          <w:b/>
          <w:bCs/>
          <w:color w:val="7F0055"/>
          <w:kern w:val="0"/>
          <w:sz w:val="20"/>
          <w:szCs w:val="20"/>
        </w:rPr>
      </w:pPr>
      <w:proofErr w:type="gramStart"/>
      <w:r w:rsidRPr="0099086F">
        <w:rPr>
          <w:rFonts w:ascii="Consolas" w:hAnsi="Consolas" w:cs="Consolas"/>
          <w:b/>
          <w:bCs/>
          <w:color w:val="7F0055"/>
          <w:kern w:val="0"/>
          <w:sz w:val="20"/>
          <w:szCs w:val="20"/>
        </w:rPr>
        <w:t>else</w:t>
      </w:r>
      <w:proofErr w:type="gramEnd"/>
      <w:r w:rsidRPr="0099086F">
        <w:rPr>
          <w:rFonts w:ascii="Consolas" w:hAnsi="Consolas" w:cs="Consolas"/>
          <w:b/>
          <w:bCs/>
          <w:color w:val="7F0055"/>
          <w:kern w:val="0"/>
          <w:sz w:val="20"/>
          <w:szCs w:val="20"/>
        </w:rPr>
        <w:t>:</w:t>
      </w:r>
    </w:p>
    <w:p w:rsidR="0099086F" w:rsidRDefault="0099086F" w:rsidP="0099086F">
      <w:pPr>
        <w:autoSpaceDE w:val="0"/>
        <w:autoSpaceDN w:val="0"/>
        <w:adjustRightInd w:val="0"/>
        <w:ind w:firstLine="390"/>
        <w:jc w:val="left"/>
        <w:rPr>
          <w:rFonts w:ascii="Consolas" w:hAnsi="Consolas" w:cs="Consolas"/>
          <w:b/>
          <w:bCs/>
          <w:color w:val="7F0055"/>
          <w:kern w:val="0"/>
          <w:sz w:val="20"/>
          <w:szCs w:val="20"/>
        </w:rPr>
      </w:pPr>
      <w:proofErr w:type="gramStart"/>
      <w:r w:rsidRPr="0099086F">
        <w:rPr>
          <w:rFonts w:ascii="Consolas" w:hAnsi="Consolas" w:cs="Consolas"/>
          <w:b/>
          <w:bCs/>
          <w:color w:val="7F0055"/>
          <w:kern w:val="0"/>
          <w:sz w:val="20"/>
          <w:szCs w:val="20"/>
        </w:rPr>
        <w:t>print(</w:t>
      </w:r>
      <w:proofErr w:type="gramEnd"/>
      <w:r w:rsidRPr="0099086F">
        <w:rPr>
          <w:rFonts w:ascii="Consolas" w:hAnsi="Consolas" w:cs="Consolas"/>
          <w:b/>
          <w:bCs/>
          <w:color w:val="7F0055"/>
          <w:kern w:val="0"/>
          <w:sz w:val="20"/>
          <w:szCs w:val="20"/>
        </w:rPr>
        <w:t>"</w:t>
      </w:r>
      <w:proofErr w:type="spellStart"/>
      <w:r w:rsidRPr="0099086F">
        <w:rPr>
          <w:rFonts w:ascii="Consolas" w:hAnsi="Consolas" w:cs="Consolas"/>
          <w:b/>
          <w:bCs/>
          <w:color w:val="7F0055"/>
          <w:kern w:val="0"/>
          <w:sz w:val="20"/>
          <w:szCs w:val="20"/>
        </w:rPr>
        <w:t>keyi</w:t>
      </w:r>
      <w:proofErr w:type="spellEnd"/>
      <w:r w:rsidRPr="0099086F">
        <w:rPr>
          <w:rFonts w:ascii="Consolas" w:hAnsi="Consolas" w:cs="Consolas"/>
          <w:b/>
          <w:bCs/>
          <w:color w:val="7F0055"/>
          <w:kern w:val="0"/>
          <w:sz w:val="20"/>
          <w:szCs w:val="20"/>
        </w:rPr>
        <w:t>=",</w:t>
      </w:r>
      <w:proofErr w:type="spellStart"/>
      <w:r w:rsidRPr="0099086F">
        <w:rPr>
          <w:rFonts w:ascii="Consolas" w:hAnsi="Consolas" w:cs="Consolas"/>
          <w:b/>
          <w:bCs/>
          <w:color w:val="7F0055"/>
          <w:kern w:val="0"/>
          <w:sz w:val="20"/>
          <w:szCs w:val="20"/>
        </w:rPr>
        <w:t>keyi</w:t>
      </w:r>
      <w:proofErr w:type="spellEnd"/>
      <w:r w:rsidRPr="0099086F">
        <w:rPr>
          <w:rFonts w:ascii="Consolas" w:hAnsi="Consolas" w:cs="Consolas"/>
          <w:b/>
          <w:bCs/>
          <w:color w:val="7F0055"/>
          <w:kern w:val="0"/>
          <w:sz w:val="20"/>
          <w:szCs w:val="20"/>
        </w:rPr>
        <w:t>)</w:t>
      </w:r>
    </w:p>
    <w:p w:rsidR="0099086F" w:rsidRDefault="0099086F" w:rsidP="0099086F">
      <w:pPr>
        <w:autoSpaceDE w:val="0"/>
        <w:autoSpaceDN w:val="0"/>
        <w:adjustRightInd w:val="0"/>
        <w:jc w:val="left"/>
        <w:rPr>
          <w:rFonts w:ascii="Arial" w:hAnsi="Arial"/>
        </w:rPr>
      </w:pPr>
    </w:p>
    <w:p w:rsidR="00DF7F36" w:rsidRDefault="00DF7F36" w:rsidP="0099086F">
      <w:pPr>
        <w:autoSpaceDE w:val="0"/>
        <w:autoSpaceDN w:val="0"/>
        <w:adjustRightInd w:val="0"/>
        <w:jc w:val="left"/>
        <w:rPr>
          <w:rFonts w:ascii="Arial" w:hAnsi="Arial"/>
        </w:rPr>
      </w:pPr>
      <w:r>
        <w:rPr>
          <w:rFonts w:ascii="Arial" w:hAnsi="Arial" w:hint="eastAsia"/>
        </w:rPr>
        <w:t>（</w:t>
      </w:r>
      <w:r>
        <w:rPr>
          <w:rFonts w:ascii="Arial" w:hAnsi="Arial" w:hint="eastAsia"/>
        </w:rPr>
        <w:t>1</w:t>
      </w:r>
      <w:r>
        <w:rPr>
          <w:rFonts w:ascii="Arial" w:hAnsi="Arial" w:hint="eastAsia"/>
        </w:rPr>
        <w:t>）输入</w:t>
      </w:r>
      <w:r>
        <w:rPr>
          <w:rFonts w:ascii="Arial" w:hAnsi="Arial" w:hint="eastAsia"/>
        </w:rPr>
        <w:t>8</w:t>
      </w:r>
      <w:r>
        <w:rPr>
          <w:rFonts w:ascii="Arial" w:hAnsi="Arial" w:hint="eastAsia"/>
        </w:rPr>
        <w:t>、</w:t>
      </w:r>
      <w:r>
        <w:rPr>
          <w:rFonts w:ascii="Arial" w:hAnsi="Arial" w:hint="eastAsia"/>
        </w:rPr>
        <w:t>88</w:t>
      </w:r>
      <w:r>
        <w:rPr>
          <w:rFonts w:ascii="Arial" w:hAnsi="Arial" w:hint="eastAsia"/>
        </w:rPr>
        <w:t>、</w:t>
      </w:r>
      <w:r>
        <w:rPr>
          <w:rFonts w:ascii="Arial" w:hAnsi="Arial" w:hint="eastAsia"/>
        </w:rPr>
        <w:t>888</w:t>
      </w:r>
      <w:r w:rsidR="007545F1">
        <w:rPr>
          <w:rFonts w:ascii="Arial" w:hAnsi="Arial" w:hint="eastAsia"/>
        </w:rPr>
        <w:t>进行</w:t>
      </w:r>
      <w:r>
        <w:rPr>
          <w:rFonts w:ascii="Arial" w:hAnsi="Arial" w:hint="eastAsia"/>
        </w:rPr>
        <w:t>查找，比较的次数分别是多少？</w:t>
      </w:r>
    </w:p>
    <w:p w:rsidR="00DF7F36" w:rsidRPr="0099086F" w:rsidRDefault="00DF7F36" w:rsidP="00DF7F36">
      <w:pPr>
        <w:autoSpaceDE w:val="0"/>
        <w:autoSpaceDN w:val="0"/>
        <w:adjustRightInd w:val="0"/>
        <w:jc w:val="left"/>
        <w:rPr>
          <w:rFonts w:ascii="Arial" w:hAnsi="Arial"/>
        </w:rPr>
      </w:pPr>
    </w:p>
    <w:p w:rsidR="00DF7F36" w:rsidRDefault="00DF7F36" w:rsidP="00DF7F36">
      <w:pPr>
        <w:autoSpaceDE w:val="0"/>
        <w:autoSpaceDN w:val="0"/>
        <w:adjustRightInd w:val="0"/>
        <w:jc w:val="left"/>
        <w:rPr>
          <w:rFonts w:ascii="Arial" w:hAnsi="Arial"/>
        </w:rPr>
      </w:pPr>
    </w:p>
    <w:p w:rsidR="0099086F" w:rsidRDefault="0099086F" w:rsidP="00DF7F36">
      <w:pPr>
        <w:autoSpaceDE w:val="0"/>
        <w:autoSpaceDN w:val="0"/>
        <w:adjustRightInd w:val="0"/>
        <w:jc w:val="left"/>
        <w:rPr>
          <w:rFonts w:ascii="Arial" w:hAnsi="Arial"/>
        </w:rPr>
      </w:pPr>
    </w:p>
    <w:p w:rsidR="001014EC" w:rsidRDefault="001014EC" w:rsidP="00DF7F36">
      <w:pPr>
        <w:autoSpaceDE w:val="0"/>
        <w:autoSpaceDN w:val="0"/>
        <w:adjustRightInd w:val="0"/>
        <w:jc w:val="left"/>
        <w:rPr>
          <w:rFonts w:ascii="Arial" w:hAnsi="Arial"/>
        </w:rPr>
      </w:pPr>
    </w:p>
    <w:p w:rsidR="00DF7F36" w:rsidRDefault="00DF7F36" w:rsidP="00DF7F36">
      <w:pPr>
        <w:autoSpaceDE w:val="0"/>
        <w:autoSpaceDN w:val="0"/>
        <w:adjustRightInd w:val="0"/>
        <w:jc w:val="left"/>
        <w:rPr>
          <w:rFonts w:ascii="Arial" w:hAnsi="Arial"/>
        </w:rPr>
      </w:pPr>
    </w:p>
    <w:p w:rsidR="0099086F" w:rsidRDefault="0099086F" w:rsidP="00DF7F36">
      <w:pPr>
        <w:autoSpaceDE w:val="0"/>
        <w:autoSpaceDN w:val="0"/>
        <w:adjustRightInd w:val="0"/>
        <w:jc w:val="left"/>
        <w:rPr>
          <w:rFonts w:ascii="Arial" w:hAnsi="Arial"/>
        </w:rPr>
      </w:pPr>
    </w:p>
    <w:p w:rsidR="00F45132" w:rsidRDefault="00F45132" w:rsidP="00DF7F36">
      <w:pPr>
        <w:autoSpaceDE w:val="0"/>
        <w:autoSpaceDN w:val="0"/>
        <w:adjustRightInd w:val="0"/>
        <w:jc w:val="left"/>
        <w:rPr>
          <w:rFonts w:ascii="Arial" w:hAnsi="Arial"/>
        </w:rPr>
      </w:pPr>
    </w:p>
    <w:p w:rsidR="00DF7F36" w:rsidRDefault="00DF7F36" w:rsidP="00DF7F36">
      <w:pPr>
        <w:autoSpaceDE w:val="0"/>
        <w:autoSpaceDN w:val="0"/>
        <w:adjustRightInd w:val="0"/>
        <w:jc w:val="left"/>
        <w:rPr>
          <w:rFonts w:ascii="Arial" w:hAnsi="Arial"/>
        </w:rPr>
      </w:pPr>
      <w:r>
        <w:rPr>
          <w:rFonts w:ascii="Arial" w:hAnsi="Arial" w:hint="eastAsia"/>
        </w:rPr>
        <w:t>（</w:t>
      </w:r>
      <w:r>
        <w:rPr>
          <w:rFonts w:ascii="Arial" w:hAnsi="Arial" w:hint="eastAsia"/>
        </w:rPr>
        <w:t>2</w:t>
      </w:r>
      <w:r>
        <w:rPr>
          <w:rFonts w:ascii="Arial" w:hAnsi="Arial" w:hint="eastAsia"/>
        </w:rPr>
        <w:t>）对于该</w:t>
      </w:r>
      <w:r w:rsidR="0099086F">
        <w:rPr>
          <w:rFonts w:ascii="Arial" w:hAnsi="Arial" w:hint="eastAsia"/>
        </w:rPr>
        <w:t>列表</w:t>
      </w:r>
      <w:r>
        <w:rPr>
          <w:rFonts w:ascii="Arial" w:hAnsi="Arial" w:hint="eastAsia"/>
        </w:rPr>
        <w:t>，查找成功和查找不成功的情况下的平均比较次数分别是多少？</w:t>
      </w:r>
    </w:p>
    <w:p w:rsidR="00DF7F36" w:rsidRPr="0099086F" w:rsidRDefault="00DF7F36" w:rsidP="00DF7F36">
      <w:pPr>
        <w:autoSpaceDE w:val="0"/>
        <w:autoSpaceDN w:val="0"/>
        <w:adjustRightInd w:val="0"/>
        <w:jc w:val="left"/>
        <w:rPr>
          <w:rFonts w:ascii="Arial" w:hAnsi="Arial"/>
        </w:rPr>
      </w:pPr>
    </w:p>
    <w:p w:rsidR="00DF7F36" w:rsidRDefault="00DF7F36" w:rsidP="00DF7F36">
      <w:pPr>
        <w:autoSpaceDE w:val="0"/>
        <w:autoSpaceDN w:val="0"/>
        <w:adjustRightInd w:val="0"/>
        <w:jc w:val="left"/>
        <w:rPr>
          <w:rFonts w:ascii="Arial" w:hAnsi="Arial"/>
        </w:rPr>
      </w:pPr>
    </w:p>
    <w:p w:rsidR="001014EC" w:rsidRDefault="001014EC" w:rsidP="00DF7F36">
      <w:pPr>
        <w:autoSpaceDE w:val="0"/>
        <w:autoSpaceDN w:val="0"/>
        <w:adjustRightInd w:val="0"/>
        <w:jc w:val="left"/>
        <w:rPr>
          <w:rFonts w:ascii="Arial" w:hAnsi="Arial"/>
        </w:rPr>
      </w:pPr>
    </w:p>
    <w:p w:rsidR="00DF7F36" w:rsidRDefault="00DF7F36" w:rsidP="00DF7F36">
      <w:pPr>
        <w:autoSpaceDE w:val="0"/>
        <w:autoSpaceDN w:val="0"/>
        <w:adjustRightInd w:val="0"/>
        <w:jc w:val="left"/>
        <w:rPr>
          <w:rFonts w:ascii="Arial" w:hAnsi="Arial"/>
        </w:rPr>
      </w:pPr>
    </w:p>
    <w:p w:rsidR="00DF7F36" w:rsidRDefault="00DF7F36" w:rsidP="00DF7F36">
      <w:pPr>
        <w:autoSpaceDE w:val="0"/>
        <w:autoSpaceDN w:val="0"/>
        <w:adjustRightInd w:val="0"/>
        <w:jc w:val="left"/>
        <w:rPr>
          <w:rFonts w:ascii="Arial" w:hAnsi="Arial"/>
        </w:rPr>
      </w:pPr>
    </w:p>
    <w:p w:rsidR="00DF7F36" w:rsidRDefault="00DF7F36" w:rsidP="00DF7F36">
      <w:pPr>
        <w:autoSpaceDE w:val="0"/>
        <w:autoSpaceDN w:val="0"/>
        <w:adjustRightInd w:val="0"/>
        <w:jc w:val="left"/>
        <w:rPr>
          <w:rFonts w:ascii="Arial" w:hAnsi="Arial"/>
        </w:rPr>
      </w:pPr>
    </w:p>
    <w:p w:rsidR="00DF7F36" w:rsidRDefault="00DF7F36" w:rsidP="00DF7F36">
      <w:pPr>
        <w:autoSpaceDE w:val="0"/>
        <w:autoSpaceDN w:val="0"/>
        <w:adjustRightInd w:val="0"/>
        <w:jc w:val="left"/>
        <w:rPr>
          <w:rFonts w:ascii="Arial" w:hAnsi="Arial"/>
        </w:rPr>
      </w:pPr>
    </w:p>
    <w:p w:rsidR="00DF7F36" w:rsidRDefault="00DF7F36" w:rsidP="00DF7F36">
      <w:pPr>
        <w:autoSpaceDE w:val="0"/>
        <w:autoSpaceDN w:val="0"/>
        <w:adjustRightInd w:val="0"/>
        <w:jc w:val="left"/>
        <w:rPr>
          <w:rFonts w:ascii="Arial" w:hAnsi="Arial"/>
        </w:rPr>
      </w:pPr>
      <w:r>
        <w:rPr>
          <w:rFonts w:ascii="Arial" w:hAnsi="Arial" w:hint="eastAsia"/>
        </w:rPr>
        <w:lastRenderedPageBreak/>
        <w:t>（</w:t>
      </w:r>
      <w:r>
        <w:rPr>
          <w:rFonts w:ascii="Arial" w:hAnsi="Arial" w:hint="eastAsia"/>
        </w:rPr>
        <w:t>3</w:t>
      </w:r>
      <w:r>
        <w:rPr>
          <w:rFonts w:ascii="Arial" w:hAnsi="Arial" w:hint="eastAsia"/>
        </w:rPr>
        <w:t>）对于该</w:t>
      </w:r>
      <w:r w:rsidR="001F5C13">
        <w:rPr>
          <w:rFonts w:ascii="Arial" w:hAnsi="Arial" w:hint="eastAsia"/>
        </w:rPr>
        <w:t>列表</w:t>
      </w:r>
      <w:r>
        <w:rPr>
          <w:rFonts w:ascii="Arial" w:hAnsi="Arial" w:hint="eastAsia"/>
        </w:rPr>
        <w:t>，如果采用</w:t>
      </w:r>
      <w:r w:rsidR="007545F1">
        <w:rPr>
          <w:rFonts w:ascii="Arial" w:hAnsi="Arial" w:hint="eastAsia"/>
        </w:rPr>
        <w:t>二分</w:t>
      </w:r>
      <w:r>
        <w:rPr>
          <w:rFonts w:ascii="Arial" w:hAnsi="Arial" w:hint="eastAsia"/>
        </w:rPr>
        <w:t>法进行查找，查找成功和查找不成功的情况下的平均比较次数又分别是多少？</w:t>
      </w:r>
    </w:p>
    <w:p w:rsidR="00DF7F36" w:rsidRPr="001F5C13" w:rsidRDefault="00DF7F36" w:rsidP="00DF7F36">
      <w:pPr>
        <w:autoSpaceDE w:val="0"/>
        <w:autoSpaceDN w:val="0"/>
        <w:adjustRightInd w:val="0"/>
        <w:jc w:val="left"/>
        <w:rPr>
          <w:rFonts w:ascii="Arial" w:hAnsi="Arial"/>
        </w:rPr>
      </w:pPr>
    </w:p>
    <w:p w:rsidR="00DF7F36" w:rsidRDefault="00DF7F36" w:rsidP="00DF7F36">
      <w:pPr>
        <w:autoSpaceDE w:val="0"/>
        <w:autoSpaceDN w:val="0"/>
        <w:adjustRightInd w:val="0"/>
        <w:jc w:val="left"/>
        <w:rPr>
          <w:rFonts w:ascii="Arial" w:hAnsi="Arial"/>
        </w:rPr>
      </w:pPr>
    </w:p>
    <w:p w:rsidR="00DF7F36" w:rsidRDefault="00DF7F36" w:rsidP="00DF7F36">
      <w:pPr>
        <w:autoSpaceDE w:val="0"/>
        <w:autoSpaceDN w:val="0"/>
        <w:adjustRightInd w:val="0"/>
        <w:jc w:val="left"/>
        <w:rPr>
          <w:rFonts w:ascii="Arial" w:hAnsi="Arial"/>
        </w:rPr>
      </w:pPr>
    </w:p>
    <w:p w:rsidR="00DF7F36" w:rsidRDefault="00DF7F36" w:rsidP="00DF7F36">
      <w:pPr>
        <w:autoSpaceDE w:val="0"/>
        <w:autoSpaceDN w:val="0"/>
        <w:adjustRightInd w:val="0"/>
        <w:jc w:val="left"/>
        <w:rPr>
          <w:rFonts w:ascii="Arial" w:hAnsi="Arial"/>
        </w:rPr>
      </w:pPr>
    </w:p>
    <w:p w:rsidR="001014EC" w:rsidRDefault="001014EC" w:rsidP="00DF7F36">
      <w:pPr>
        <w:autoSpaceDE w:val="0"/>
        <w:autoSpaceDN w:val="0"/>
        <w:adjustRightInd w:val="0"/>
        <w:jc w:val="left"/>
        <w:rPr>
          <w:rFonts w:ascii="Arial" w:hAnsi="Arial"/>
        </w:rPr>
      </w:pPr>
    </w:p>
    <w:p w:rsidR="00DF7F36" w:rsidRDefault="00DF7F36" w:rsidP="00DF7F36">
      <w:pPr>
        <w:autoSpaceDE w:val="0"/>
        <w:autoSpaceDN w:val="0"/>
        <w:adjustRightInd w:val="0"/>
        <w:jc w:val="left"/>
        <w:rPr>
          <w:rFonts w:ascii="Consolas" w:hAnsi="Consolas" w:cs="Consolas"/>
          <w:color w:val="000000"/>
          <w:kern w:val="0"/>
          <w:sz w:val="20"/>
          <w:szCs w:val="20"/>
        </w:rPr>
      </w:pPr>
    </w:p>
    <w:p w:rsidR="00DF7F36" w:rsidRDefault="00DF7F36" w:rsidP="00DF7F36">
      <w:pPr>
        <w:autoSpaceDE w:val="0"/>
        <w:autoSpaceDN w:val="0"/>
        <w:adjustRightInd w:val="0"/>
        <w:jc w:val="left"/>
        <w:rPr>
          <w:rFonts w:ascii="Arial" w:hAnsi="Arial"/>
        </w:rPr>
      </w:pPr>
      <w:r>
        <w:rPr>
          <w:rFonts w:ascii="Arial" w:hAnsi="Arial" w:hint="eastAsia"/>
        </w:rPr>
        <w:t>（</w:t>
      </w:r>
      <w:r>
        <w:rPr>
          <w:rFonts w:ascii="Arial" w:hAnsi="Arial" w:hint="eastAsia"/>
        </w:rPr>
        <w:t>4</w:t>
      </w:r>
      <w:r>
        <w:rPr>
          <w:rFonts w:ascii="Arial" w:hAnsi="Arial" w:hint="eastAsia"/>
        </w:rPr>
        <w:t>）</w:t>
      </w:r>
      <w:r w:rsidR="00FA1782">
        <w:rPr>
          <w:rFonts w:ascii="Arial" w:hAnsi="Arial" w:hint="eastAsia"/>
        </w:rPr>
        <w:t>编写程序，</w:t>
      </w:r>
      <w:r>
        <w:rPr>
          <w:rFonts w:ascii="Arial" w:hAnsi="Arial" w:hint="eastAsia"/>
        </w:rPr>
        <w:t>用</w:t>
      </w:r>
      <w:r w:rsidR="007545F1">
        <w:rPr>
          <w:rFonts w:ascii="Arial" w:hAnsi="Arial" w:hint="eastAsia"/>
        </w:rPr>
        <w:t>二分</w:t>
      </w:r>
      <w:r>
        <w:rPr>
          <w:rFonts w:ascii="Arial" w:hAnsi="Arial" w:hint="eastAsia"/>
        </w:rPr>
        <w:t>法</w:t>
      </w:r>
      <w:r w:rsidR="00FA1782">
        <w:rPr>
          <w:rFonts w:ascii="Arial" w:hAnsi="Arial" w:hint="eastAsia"/>
        </w:rPr>
        <w:t>在该</w:t>
      </w:r>
      <w:r w:rsidR="001F5C13">
        <w:rPr>
          <w:rFonts w:ascii="Arial" w:hAnsi="Arial" w:hint="eastAsia"/>
        </w:rPr>
        <w:t>列表</w:t>
      </w:r>
      <w:r>
        <w:rPr>
          <w:rFonts w:ascii="Arial" w:hAnsi="Arial" w:hint="eastAsia"/>
        </w:rPr>
        <w:t>查找</w:t>
      </w:r>
      <w:r w:rsidR="00FA1782">
        <w:rPr>
          <w:rFonts w:ascii="Arial" w:hAnsi="Arial" w:hint="eastAsia"/>
        </w:rPr>
        <w:t>输入的</w:t>
      </w:r>
      <w:r w:rsidR="00FA1782">
        <w:rPr>
          <w:rFonts w:ascii="Arial" w:hAnsi="Arial" w:hint="eastAsia"/>
        </w:rPr>
        <w:t>key</w:t>
      </w:r>
      <w:r w:rsidR="00FA1782">
        <w:rPr>
          <w:rFonts w:ascii="Arial" w:hAnsi="Arial" w:hint="eastAsia"/>
        </w:rPr>
        <w:t>值</w:t>
      </w:r>
      <w:r>
        <w:rPr>
          <w:rFonts w:ascii="Arial" w:hAnsi="Arial" w:hint="eastAsia"/>
        </w:rPr>
        <w:t>。</w:t>
      </w:r>
    </w:p>
    <w:p w:rsidR="007545F1" w:rsidRDefault="007545F1" w:rsidP="00DF7F36">
      <w:pPr>
        <w:autoSpaceDE w:val="0"/>
        <w:autoSpaceDN w:val="0"/>
        <w:adjustRightInd w:val="0"/>
        <w:jc w:val="left"/>
        <w:rPr>
          <w:rFonts w:ascii="Consolas" w:hAnsi="Consolas" w:cs="Consolas"/>
          <w:color w:val="000000"/>
          <w:kern w:val="0"/>
          <w:sz w:val="20"/>
          <w:szCs w:val="20"/>
        </w:rPr>
      </w:pPr>
    </w:p>
    <w:p w:rsidR="001014EC" w:rsidRDefault="001014EC" w:rsidP="00DF7F36">
      <w:pPr>
        <w:autoSpaceDE w:val="0"/>
        <w:autoSpaceDN w:val="0"/>
        <w:adjustRightInd w:val="0"/>
        <w:jc w:val="left"/>
        <w:rPr>
          <w:rFonts w:ascii="Consolas" w:hAnsi="Consolas" w:cs="Consolas"/>
          <w:color w:val="000000"/>
          <w:kern w:val="0"/>
          <w:sz w:val="20"/>
          <w:szCs w:val="20"/>
        </w:rPr>
      </w:pPr>
    </w:p>
    <w:p w:rsidR="007545F1" w:rsidRDefault="007545F1" w:rsidP="00DF7F36">
      <w:pPr>
        <w:autoSpaceDE w:val="0"/>
        <w:autoSpaceDN w:val="0"/>
        <w:adjustRightInd w:val="0"/>
        <w:jc w:val="left"/>
        <w:rPr>
          <w:rFonts w:ascii="Consolas" w:hAnsi="Consolas" w:cs="Consolas"/>
          <w:color w:val="000000"/>
          <w:kern w:val="0"/>
          <w:sz w:val="20"/>
          <w:szCs w:val="20"/>
        </w:rPr>
      </w:pPr>
    </w:p>
    <w:p w:rsidR="007545F1" w:rsidRDefault="007545F1" w:rsidP="00DF7F36">
      <w:pPr>
        <w:autoSpaceDE w:val="0"/>
        <w:autoSpaceDN w:val="0"/>
        <w:adjustRightInd w:val="0"/>
        <w:jc w:val="left"/>
        <w:rPr>
          <w:rFonts w:ascii="Consolas" w:hAnsi="Consolas" w:cs="Consolas"/>
          <w:color w:val="000000"/>
          <w:kern w:val="0"/>
          <w:sz w:val="20"/>
          <w:szCs w:val="20"/>
        </w:rPr>
      </w:pPr>
    </w:p>
    <w:p w:rsidR="000D76E3" w:rsidRDefault="000D76E3" w:rsidP="00DF7F36">
      <w:pPr>
        <w:autoSpaceDE w:val="0"/>
        <w:autoSpaceDN w:val="0"/>
        <w:adjustRightInd w:val="0"/>
        <w:jc w:val="left"/>
        <w:rPr>
          <w:rFonts w:ascii="Consolas" w:hAnsi="Consolas" w:cs="Consolas"/>
          <w:color w:val="000000"/>
          <w:kern w:val="0"/>
          <w:sz w:val="20"/>
          <w:szCs w:val="20"/>
        </w:rPr>
      </w:pPr>
    </w:p>
    <w:p w:rsidR="007545F1" w:rsidRDefault="007545F1" w:rsidP="00DF7F36">
      <w:pPr>
        <w:autoSpaceDE w:val="0"/>
        <w:autoSpaceDN w:val="0"/>
        <w:adjustRightInd w:val="0"/>
        <w:jc w:val="left"/>
        <w:rPr>
          <w:rFonts w:ascii="Consolas" w:hAnsi="Consolas" w:cs="Consolas"/>
          <w:color w:val="000000"/>
          <w:kern w:val="0"/>
          <w:sz w:val="20"/>
          <w:szCs w:val="20"/>
        </w:rPr>
      </w:pPr>
    </w:p>
    <w:p w:rsidR="000D0F79" w:rsidRDefault="001014EC" w:rsidP="00B966B6">
      <w:pPr>
        <w:spacing w:beforeLines="100" w:afterLines="50"/>
        <w:textAlignment w:val="center"/>
        <w:outlineLvl w:val="0"/>
        <w:rPr>
          <w:rFonts w:ascii="黑体" w:eastAsia="黑体"/>
          <w:sz w:val="24"/>
        </w:rPr>
      </w:pPr>
      <w:r>
        <w:rPr>
          <w:rFonts w:ascii="黑体" w:eastAsia="黑体"/>
          <w:sz w:val="24"/>
        </w:rPr>
        <w:t>11</w:t>
      </w:r>
      <w:r w:rsidR="000D0F79">
        <w:rPr>
          <w:rFonts w:ascii="黑体" w:eastAsia="黑体" w:hint="eastAsia"/>
          <w:sz w:val="24"/>
        </w:rPr>
        <w:t>.编写程序，使用选择排序法对</w:t>
      </w:r>
      <w:r w:rsidR="00E563A8">
        <w:rPr>
          <w:rFonts w:ascii="黑体" w:eastAsia="黑体" w:hint="eastAsia"/>
          <w:sz w:val="24"/>
        </w:rPr>
        <w:t>已知</w:t>
      </w:r>
      <w:r w:rsidR="001F5C13">
        <w:rPr>
          <w:rFonts w:ascii="黑体" w:eastAsia="黑体" w:hint="eastAsia"/>
          <w:sz w:val="24"/>
        </w:rPr>
        <w:t>列表</w:t>
      </w:r>
      <w:r w:rsidR="00E563A8" w:rsidRPr="00E563A8">
        <w:rPr>
          <w:rFonts w:ascii="黑体" w:eastAsia="黑体"/>
          <w:sz w:val="24"/>
        </w:rPr>
        <w:t>{2,34,7,-1,-100,15,89}</w:t>
      </w:r>
      <w:r w:rsidR="000D0F79">
        <w:rPr>
          <w:rFonts w:ascii="黑体" w:eastAsia="黑体" w:hint="eastAsia"/>
          <w:sz w:val="24"/>
        </w:rPr>
        <w:t>进行升序排序并输出</w:t>
      </w:r>
      <w:r w:rsidR="000D0F79" w:rsidRPr="00B35007">
        <w:rPr>
          <w:rFonts w:ascii="黑体" w:eastAsia="黑体" w:hint="eastAsia"/>
          <w:sz w:val="24"/>
        </w:rPr>
        <w:t>。</w:t>
      </w:r>
    </w:p>
    <w:p w:rsidR="0099086F" w:rsidRPr="0099086F" w:rsidRDefault="0099086F" w:rsidP="0099086F">
      <w:pPr>
        <w:autoSpaceDE w:val="0"/>
        <w:autoSpaceDN w:val="0"/>
        <w:adjustRightInd w:val="0"/>
        <w:jc w:val="left"/>
        <w:rPr>
          <w:rFonts w:ascii="Consolas" w:hAnsi="Consolas" w:cs="Consolas"/>
          <w:b/>
          <w:bCs/>
          <w:color w:val="7F0055"/>
          <w:kern w:val="0"/>
          <w:sz w:val="20"/>
          <w:szCs w:val="20"/>
        </w:rPr>
      </w:pPr>
      <w:r w:rsidRPr="0099086F">
        <w:rPr>
          <w:rFonts w:ascii="Consolas" w:hAnsi="Consolas" w:cs="Consolas"/>
          <w:b/>
          <w:bCs/>
          <w:color w:val="7F0055"/>
          <w:kern w:val="0"/>
          <w:sz w:val="20"/>
          <w:szCs w:val="20"/>
        </w:rPr>
        <w:t>a</w:t>
      </w:r>
      <w:proofErr w:type="gramStart"/>
      <w:r w:rsidRPr="0099086F">
        <w:rPr>
          <w:rFonts w:ascii="Consolas" w:hAnsi="Consolas" w:cs="Consolas"/>
          <w:b/>
          <w:bCs/>
          <w:color w:val="7F0055"/>
          <w:kern w:val="0"/>
          <w:sz w:val="20"/>
          <w:szCs w:val="20"/>
        </w:rPr>
        <w:t>=[</w:t>
      </w:r>
      <w:proofErr w:type="gramEnd"/>
      <w:r w:rsidRPr="0099086F">
        <w:rPr>
          <w:rFonts w:ascii="Consolas" w:hAnsi="Consolas" w:cs="Consolas"/>
          <w:b/>
          <w:bCs/>
          <w:color w:val="7F0055"/>
          <w:kern w:val="0"/>
          <w:sz w:val="20"/>
          <w:szCs w:val="20"/>
        </w:rPr>
        <w:t>2,34,7,-1,-100,15,89]</w:t>
      </w:r>
    </w:p>
    <w:p w:rsidR="0099086F" w:rsidRPr="0099086F" w:rsidRDefault="0099086F" w:rsidP="0099086F">
      <w:pPr>
        <w:autoSpaceDE w:val="0"/>
        <w:autoSpaceDN w:val="0"/>
        <w:adjustRightInd w:val="0"/>
        <w:jc w:val="left"/>
        <w:rPr>
          <w:rFonts w:ascii="Consolas" w:hAnsi="Consolas" w:cs="Consolas"/>
          <w:b/>
          <w:bCs/>
          <w:color w:val="7F0055"/>
          <w:kern w:val="0"/>
          <w:sz w:val="20"/>
          <w:szCs w:val="20"/>
        </w:rPr>
      </w:pPr>
      <w:proofErr w:type="gramStart"/>
      <w:r w:rsidRPr="0099086F">
        <w:rPr>
          <w:rFonts w:ascii="Consolas" w:hAnsi="Consolas" w:cs="Consolas"/>
          <w:b/>
          <w:bCs/>
          <w:color w:val="7F0055"/>
          <w:kern w:val="0"/>
          <w:sz w:val="20"/>
          <w:szCs w:val="20"/>
        </w:rPr>
        <w:t>for</w:t>
      </w:r>
      <w:proofErr w:type="gramEnd"/>
      <w:r w:rsidRPr="0099086F">
        <w:rPr>
          <w:rFonts w:ascii="Consolas" w:hAnsi="Consolas" w:cs="Consolas"/>
          <w:b/>
          <w:bCs/>
          <w:color w:val="7F0055"/>
          <w:kern w:val="0"/>
          <w:sz w:val="20"/>
          <w:szCs w:val="20"/>
        </w:rPr>
        <w:t xml:space="preserve"> </w:t>
      </w:r>
      <w:proofErr w:type="spellStart"/>
      <w:r w:rsidRPr="0099086F">
        <w:rPr>
          <w:rFonts w:ascii="Consolas" w:hAnsi="Consolas" w:cs="Consolas"/>
          <w:b/>
          <w:bCs/>
          <w:color w:val="7F0055"/>
          <w:kern w:val="0"/>
          <w:sz w:val="20"/>
          <w:szCs w:val="20"/>
        </w:rPr>
        <w:t>i</w:t>
      </w:r>
      <w:proofErr w:type="spellEnd"/>
      <w:r w:rsidRPr="0099086F">
        <w:rPr>
          <w:rFonts w:ascii="Consolas" w:hAnsi="Consolas" w:cs="Consolas"/>
          <w:b/>
          <w:bCs/>
          <w:color w:val="7F0055"/>
          <w:kern w:val="0"/>
          <w:sz w:val="20"/>
          <w:szCs w:val="20"/>
        </w:rPr>
        <w:t xml:space="preserve"> in range(0,len(a)):</w:t>
      </w:r>
    </w:p>
    <w:p w:rsidR="0099086F" w:rsidRPr="0099086F" w:rsidRDefault="0099086F" w:rsidP="0099086F">
      <w:pPr>
        <w:autoSpaceDE w:val="0"/>
        <w:autoSpaceDN w:val="0"/>
        <w:adjustRightInd w:val="0"/>
        <w:jc w:val="left"/>
        <w:rPr>
          <w:rFonts w:ascii="Consolas" w:hAnsi="Consolas" w:cs="Consolas"/>
          <w:b/>
          <w:bCs/>
          <w:color w:val="7F0055"/>
          <w:kern w:val="0"/>
          <w:sz w:val="20"/>
          <w:szCs w:val="20"/>
        </w:rPr>
      </w:pPr>
      <w:r w:rsidRPr="0099086F">
        <w:rPr>
          <w:rFonts w:ascii="Consolas" w:hAnsi="Consolas" w:cs="Consolas"/>
          <w:b/>
          <w:bCs/>
          <w:color w:val="7F0055"/>
          <w:kern w:val="0"/>
          <w:sz w:val="20"/>
          <w:szCs w:val="20"/>
        </w:rPr>
        <w:t xml:space="preserve">    k=</w:t>
      </w:r>
      <w:proofErr w:type="spellStart"/>
      <w:r w:rsidRPr="0099086F">
        <w:rPr>
          <w:rFonts w:ascii="Consolas" w:hAnsi="Consolas" w:cs="Consolas"/>
          <w:b/>
          <w:bCs/>
          <w:color w:val="7F0055"/>
          <w:kern w:val="0"/>
          <w:sz w:val="20"/>
          <w:szCs w:val="20"/>
        </w:rPr>
        <w:t>i</w:t>
      </w:r>
      <w:proofErr w:type="spellEnd"/>
    </w:p>
    <w:p w:rsidR="0099086F" w:rsidRPr="0099086F" w:rsidRDefault="0099086F" w:rsidP="0099086F">
      <w:pPr>
        <w:autoSpaceDE w:val="0"/>
        <w:autoSpaceDN w:val="0"/>
        <w:adjustRightInd w:val="0"/>
        <w:jc w:val="left"/>
        <w:rPr>
          <w:rFonts w:ascii="Consolas" w:hAnsi="Consolas" w:cs="Consolas"/>
          <w:b/>
          <w:bCs/>
          <w:color w:val="7F0055"/>
          <w:kern w:val="0"/>
          <w:sz w:val="20"/>
          <w:szCs w:val="20"/>
        </w:rPr>
      </w:pPr>
      <w:r w:rsidRPr="0099086F">
        <w:rPr>
          <w:rFonts w:ascii="Consolas" w:hAnsi="Consolas" w:cs="Consolas"/>
          <w:b/>
          <w:bCs/>
          <w:color w:val="7F0055"/>
          <w:kern w:val="0"/>
          <w:sz w:val="20"/>
          <w:szCs w:val="20"/>
        </w:rPr>
        <w:t xml:space="preserve">    </w:t>
      </w:r>
      <w:proofErr w:type="gramStart"/>
      <w:r w:rsidRPr="0099086F">
        <w:rPr>
          <w:rFonts w:ascii="Consolas" w:hAnsi="Consolas" w:cs="Consolas"/>
          <w:b/>
          <w:bCs/>
          <w:color w:val="7F0055"/>
          <w:kern w:val="0"/>
          <w:sz w:val="20"/>
          <w:szCs w:val="20"/>
        </w:rPr>
        <w:t>for</w:t>
      </w:r>
      <w:proofErr w:type="gramEnd"/>
      <w:r w:rsidRPr="0099086F">
        <w:rPr>
          <w:rFonts w:ascii="Consolas" w:hAnsi="Consolas" w:cs="Consolas"/>
          <w:b/>
          <w:bCs/>
          <w:color w:val="7F0055"/>
          <w:kern w:val="0"/>
          <w:sz w:val="20"/>
          <w:szCs w:val="20"/>
        </w:rPr>
        <w:t xml:space="preserve"> j in range(i+1,len(a)):</w:t>
      </w:r>
    </w:p>
    <w:p w:rsidR="0099086F" w:rsidRPr="0099086F" w:rsidRDefault="0099086F" w:rsidP="0099086F">
      <w:pPr>
        <w:autoSpaceDE w:val="0"/>
        <w:autoSpaceDN w:val="0"/>
        <w:adjustRightInd w:val="0"/>
        <w:jc w:val="left"/>
        <w:rPr>
          <w:rFonts w:ascii="Consolas" w:hAnsi="Consolas" w:cs="Consolas"/>
          <w:b/>
          <w:bCs/>
          <w:color w:val="7F0055"/>
          <w:kern w:val="0"/>
          <w:sz w:val="20"/>
          <w:szCs w:val="20"/>
        </w:rPr>
      </w:pPr>
      <w:r w:rsidRPr="0099086F">
        <w:rPr>
          <w:rFonts w:ascii="Consolas" w:hAnsi="Consolas" w:cs="Consolas"/>
          <w:b/>
          <w:bCs/>
          <w:color w:val="7F0055"/>
          <w:kern w:val="0"/>
          <w:sz w:val="20"/>
          <w:szCs w:val="20"/>
        </w:rPr>
        <w:t xml:space="preserve">        </w:t>
      </w:r>
      <w:proofErr w:type="gramStart"/>
      <w:r w:rsidRPr="0099086F">
        <w:rPr>
          <w:rFonts w:ascii="Consolas" w:hAnsi="Consolas" w:cs="Consolas"/>
          <w:b/>
          <w:bCs/>
          <w:color w:val="7F0055"/>
          <w:kern w:val="0"/>
          <w:sz w:val="20"/>
          <w:szCs w:val="20"/>
        </w:rPr>
        <w:t>if</w:t>
      </w:r>
      <w:proofErr w:type="gramEnd"/>
      <w:r w:rsidRPr="0099086F">
        <w:rPr>
          <w:rFonts w:ascii="Consolas" w:hAnsi="Consolas" w:cs="Consolas"/>
          <w:b/>
          <w:bCs/>
          <w:color w:val="7F0055"/>
          <w:kern w:val="0"/>
          <w:sz w:val="20"/>
          <w:szCs w:val="20"/>
        </w:rPr>
        <w:t xml:space="preserve"> a[k]&gt;a[j]:</w:t>
      </w:r>
    </w:p>
    <w:p w:rsidR="0099086F" w:rsidRPr="0099086F" w:rsidRDefault="0099086F" w:rsidP="0099086F">
      <w:pPr>
        <w:autoSpaceDE w:val="0"/>
        <w:autoSpaceDN w:val="0"/>
        <w:adjustRightInd w:val="0"/>
        <w:jc w:val="left"/>
        <w:rPr>
          <w:rFonts w:ascii="Consolas" w:hAnsi="Consolas" w:cs="Consolas"/>
          <w:b/>
          <w:bCs/>
          <w:color w:val="7F0055"/>
          <w:kern w:val="0"/>
          <w:sz w:val="20"/>
          <w:szCs w:val="20"/>
        </w:rPr>
      </w:pPr>
      <w:r w:rsidRPr="0099086F">
        <w:rPr>
          <w:rFonts w:ascii="Consolas" w:hAnsi="Consolas" w:cs="Consolas"/>
          <w:b/>
          <w:bCs/>
          <w:color w:val="7F0055"/>
          <w:kern w:val="0"/>
          <w:sz w:val="20"/>
          <w:szCs w:val="20"/>
        </w:rPr>
        <w:t xml:space="preserve">            k=j</w:t>
      </w:r>
    </w:p>
    <w:p w:rsidR="0099086F" w:rsidRPr="0099086F" w:rsidRDefault="0099086F" w:rsidP="0099086F">
      <w:pPr>
        <w:autoSpaceDE w:val="0"/>
        <w:autoSpaceDN w:val="0"/>
        <w:adjustRightInd w:val="0"/>
        <w:jc w:val="left"/>
        <w:rPr>
          <w:rFonts w:ascii="Consolas" w:hAnsi="Consolas" w:cs="Consolas"/>
          <w:b/>
          <w:bCs/>
          <w:color w:val="7F0055"/>
          <w:kern w:val="0"/>
          <w:sz w:val="20"/>
          <w:szCs w:val="20"/>
        </w:rPr>
      </w:pPr>
      <w:r w:rsidRPr="0099086F">
        <w:rPr>
          <w:rFonts w:ascii="Consolas" w:hAnsi="Consolas" w:cs="Consolas"/>
          <w:b/>
          <w:bCs/>
          <w:color w:val="7F0055"/>
          <w:kern w:val="0"/>
          <w:sz w:val="20"/>
          <w:szCs w:val="20"/>
        </w:rPr>
        <w:t xml:space="preserve">    </w:t>
      </w:r>
      <w:proofErr w:type="gramStart"/>
      <w:r w:rsidRPr="0099086F">
        <w:rPr>
          <w:rFonts w:ascii="Consolas" w:hAnsi="Consolas" w:cs="Consolas"/>
          <w:b/>
          <w:bCs/>
          <w:color w:val="7F0055"/>
          <w:kern w:val="0"/>
          <w:sz w:val="20"/>
          <w:szCs w:val="20"/>
        </w:rPr>
        <w:t>a[</w:t>
      </w:r>
      <w:proofErr w:type="gramEnd"/>
      <w:r w:rsidRPr="0099086F">
        <w:rPr>
          <w:rFonts w:ascii="Consolas" w:hAnsi="Consolas" w:cs="Consolas"/>
          <w:b/>
          <w:bCs/>
          <w:color w:val="7F0055"/>
          <w:kern w:val="0"/>
          <w:sz w:val="20"/>
          <w:szCs w:val="20"/>
        </w:rPr>
        <w:t>k],a[</w:t>
      </w:r>
      <w:proofErr w:type="spellStart"/>
      <w:r w:rsidRPr="0099086F">
        <w:rPr>
          <w:rFonts w:ascii="Consolas" w:hAnsi="Consolas" w:cs="Consolas"/>
          <w:b/>
          <w:bCs/>
          <w:color w:val="7F0055"/>
          <w:kern w:val="0"/>
          <w:sz w:val="20"/>
          <w:szCs w:val="20"/>
        </w:rPr>
        <w:t>i</w:t>
      </w:r>
      <w:proofErr w:type="spellEnd"/>
      <w:r w:rsidRPr="0099086F">
        <w:rPr>
          <w:rFonts w:ascii="Consolas" w:hAnsi="Consolas" w:cs="Consolas"/>
          <w:b/>
          <w:bCs/>
          <w:color w:val="7F0055"/>
          <w:kern w:val="0"/>
          <w:sz w:val="20"/>
          <w:szCs w:val="20"/>
        </w:rPr>
        <w:t>]=a[</w:t>
      </w:r>
      <w:proofErr w:type="spellStart"/>
      <w:r w:rsidRPr="0099086F">
        <w:rPr>
          <w:rFonts w:ascii="Consolas" w:hAnsi="Consolas" w:cs="Consolas"/>
          <w:b/>
          <w:bCs/>
          <w:color w:val="7F0055"/>
          <w:kern w:val="0"/>
          <w:sz w:val="20"/>
          <w:szCs w:val="20"/>
        </w:rPr>
        <w:t>i</w:t>
      </w:r>
      <w:proofErr w:type="spellEnd"/>
      <w:r w:rsidRPr="0099086F">
        <w:rPr>
          <w:rFonts w:ascii="Consolas" w:hAnsi="Consolas" w:cs="Consolas"/>
          <w:b/>
          <w:bCs/>
          <w:color w:val="7F0055"/>
          <w:kern w:val="0"/>
          <w:sz w:val="20"/>
          <w:szCs w:val="20"/>
        </w:rPr>
        <w:t>],a[k]</w:t>
      </w:r>
    </w:p>
    <w:p w:rsidR="0099086F" w:rsidRDefault="0099086F" w:rsidP="0099086F">
      <w:pPr>
        <w:autoSpaceDE w:val="0"/>
        <w:autoSpaceDN w:val="0"/>
        <w:adjustRightInd w:val="0"/>
        <w:jc w:val="left"/>
        <w:rPr>
          <w:rFonts w:ascii="Consolas" w:hAnsi="Consolas" w:cs="Consolas"/>
          <w:b/>
          <w:bCs/>
          <w:color w:val="7F0055"/>
          <w:kern w:val="0"/>
          <w:sz w:val="20"/>
          <w:szCs w:val="20"/>
        </w:rPr>
      </w:pPr>
      <w:proofErr w:type="gramStart"/>
      <w:r w:rsidRPr="0099086F">
        <w:rPr>
          <w:rFonts w:ascii="Consolas" w:hAnsi="Consolas" w:cs="Consolas"/>
          <w:b/>
          <w:bCs/>
          <w:color w:val="7F0055"/>
          <w:kern w:val="0"/>
          <w:sz w:val="20"/>
          <w:szCs w:val="20"/>
        </w:rPr>
        <w:t>print(</w:t>
      </w:r>
      <w:proofErr w:type="gramEnd"/>
      <w:r w:rsidRPr="0099086F">
        <w:rPr>
          <w:rFonts w:ascii="Consolas" w:hAnsi="Consolas" w:cs="Consolas"/>
          <w:b/>
          <w:bCs/>
          <w:color w:val="7F0055"/>
          <w:kern w:val="0"/>
          <w:sz w:val="20"/>
          <w:szCs w:val="20"/>
        </w:rPr>
        <w:t>a)</w:t>
      </w:r>
    </w:p>
    <w:p w:rsidR="00740195" w:rsidRDefault="00740195" w:rsidP="0099086F">
      <w:pPr>
        <w:autoSpaceDE w:val="0"/>
        <w:autoSpaceDN w:val="0"/>
        <w:adjustRightInd w:val="0"/>
        <w:jc w:val="left"/>
        <w:rPr>
          <w:rFonts w:ascii="Arial" w:hAnsi="Arial"/>
        </w:rPr>
      </w:pPr>
      <w:r>
        <w:rPr>
          <w:rFonts w:ascii="Arial" w:hAnsi="Arial" w:hint="eastAsia"/>
        </w:rPr>
        <w:t>（</w:t>
      </w:r>
      <w:r>
        <w:rPr>
          <w:rFonts w:ascii="Arial" w:hAnsi="Arial" w:hint="eastAsia"/>
        </w:rPr>
        <w:t>1</w:t>
      </w:r>
      <w:r>
        <w:rPr>
          <w:rFonts w:ascii="Arial" w:hAnsi="Arial" w:hint="eastAsia"/>
        </w:rPr>
        <w:t>）</w:t>
      </w:r>
      <w:r w:rsidR="00180692">
        <w:rPr>
          <w:rFonts w:ascii="Arial" w:hAnsi="Arial" w:hint="eastAsia"/>
        </w:rPr>
        <w:t>该</w:t>
      </w:r>
      <w:r w:rsidR="001F5C13">
        <w:rPr>
          <w:rFonts w:ascii="Arial" w:hAnsi="Arial" w:hint="eastAsia"/>
        </w:rPr>
        <w:t>列表</w:t>
      </w:r>
      <w:r w:rsidR="00180692">
        <w:rPr>
          <w:rFonts w:ascii="Arial" w:hAnsi="Arial" w:hint="eastAsia"/>
        </w:rPr>
        <w:t>有</w:t>
      </w:r>
      <w:r w:rsidR="00180692">
        <w:rPr>
          <w:rFonts w:ascii="Arial" w:hAnsi="Arial" w:hint="eastAsia"/>
        </w:rPr>
        <w:t>7</w:t>
      </w:r>
      <w:r w:rsidR="00180692">
        <w:rPr>
          <w:rFonts w:ascii="Arial" w:hAnsi="Arial" w:hint="eastAsia"/>
        </w:rPr>
        <w:t>个元素，完成选择排序需要比较的次数是多少？</w:t>
      </w:r>
    </w:p>
    <w:p w:rsidR="00740195" w:rsidRDefault="00740195" w:rsidP="00740195">
      <w:pPr>
        <w:autoSpaceDE w:val="0"/>
        <w:autoSpaceDN w:val="0"/>
        <w:adjustRightInd w:val="0"/>
        <w:jc w:val="left"/>
        <w:rPr>
          <w:rFonts w:ascii="黑体" w:eastAsia="黑体"/>
          <w:sz w:val="24"/>
        </w:rPr>
      </w:pPr>
    </w:p>
    <w:p w:rsidR="001014EC" w:rsidRPr="000D76E3" w:rsidRDefault="001014EC" w:rsidP="00740195">
      <w:pPr>
        <w:autoSpaceDE w:val="0"/>
        <w:autoSpaceDN w:val="0"/>
        <w:adjustRightInd w:val="0"/>
        <w:jc w:val="left"/>
        <w:rPr>
          <w:rFonts w:ascii="黑体" w:eastAsia="黑体"/>
          <w:sz w:val="24"/>
        </w:rPr>
      </w:pPr>
    </w:p>
    <w:p w:rsidR="00740195" w:rsidRDefault="00740195" w:rsidP="00740195">
      <w:pPr>
        <w:autoSpaceDE w:val="0"/>
        <w:autoSpaceDN w:val="0"/>
        <w:adjustRightInd w:val="0"/>
        <w:jc w:val="left"/>
        <w:rPr>
          <w:rFonts w:ascii="黑体" w:eastAsia="黑体"/>
          <w:sz w:val="24"/>
        </w:rPr>
      </w:pPr>
    </w:p>
    <w:p w:rsidR="00740195" w:rsidRDefault="00740195" w:rsidP="00740195">
      <w:pPr>
        <w:autoSpaceDE w:val="0"/>
        <w:autoSpaceDN w:val="0"/>
        <w:adjustRightInd w:val="0"/>
        <w:jc w:val="left"/>
        <w:rPr>
          <w:rFonts w:ascii="黑体" w:eastAsia="黑体"/>
          <w:sz w:val="24"/>
        </w:rPr>
      </w:pPr>
    </w:p>
    <w:p w:rsidR="0099086F" w:rsidRDefault="0099086F" w:rsidP="00740195">
      <w:pPr>
        <w:autoSpaceDE w:val="0"/>
        <w:autoSpaceDN w:val="0"/>
        <w:adjustRightInd w:val="0"/>
        <w:jc w:val="left"/>
        <w:rPr>
          <w:rFonts w:ascii="黑体" w:eastAsia="黑体"/>
          <w:sz w:val="24"/>
        </w:rPr>
      </w:pPr>
    </w:p>
    <w:p w:rsidR="0099086F" w:rsidRDefault="0099086F" w:rsidP="00740195">
      <w:pPr>
        <w:autoSpaceDE w:val="0"/>
        <w:autoSpaceDN w:val="0"/>
        <w:adjustRightInd w:val="0"/>
        <w:jc w:val="left"/>
        <w:rPr>
          <w:rFonts w:ascii="黑体" w:eastAsia="黑体"/>
          <w:sz w:val="24"/>
        </w:rPr>
      </w:pPr>
    </w:p>
    <w:p w:rsidR="00180692" w:rsidRDefault="00180692" w:rsidP="00740195">
      <w:pPr>
        <w:autoSpaceDE w:val="0"/>
        <w:autoSpaceDN w:val="0"/>
        <w:adjustRightInd w:val="0"/>
        <w:jc w:val="left"/>
        <w:rPr>
          <w:rFonts w:ascii="Arial" w:hAnsi="Arial"/>
        </w:rPr>
      </w:pPr>
      <w:r>
        <w:rPr>
          <w:rFonts w:ascii="Arial" w:hAnsi="Arial" w:hint="eastAsia"/>
        </w:rPr>
        <w:t>（</w:t>
      </w:r>
      <w:r>
        <w:rPr>
          <w:rFonts w:ascii="Arial" w:hAnsi="Arial" w:hint="eastAsia"/>
        </w:rPr>
        <w:t>2</w:t>
      </w:r>
      <w:r>
        <w:rPr>
          <w:rFonts w:ascii="Arial" w:hAnsi="Arial" w:hint="eastAsia"/>
        </w:rPr>
        <w:t>）以上选择排序程序每一次扫描的结果是把最小的元素放在未排序元素的最前位置。如果要求每一次扫描的结果是把最大的元素放在未排序元素的最后位置，程序应该如何修改？</w:t>
      </w:r>
    </w:p>
    <w:p w:rsidR="00180692" w:rsidRDefault="00180692" w:rsidP="00740195">
      <w:pPr>
        <w:autoSpaceDE w:val="0"/>
        <w:autoSpaceDN w:val="0"/>
        <w:adjustRightInd w:val="0"/>
        <w:jc w:val="left"/>
        <w:rPr>
          <w:rFonts w:ascii="Arial" w:hAnsi="Arial"/>
        </w:rPr>
      </w:pPr>
    </w:p>
    <w:p w:rsidR="001014EC" w:rsidRPr="00180692" w:rsidRDefault="001014EC" w:rsidP="00740195">
      <w:pPr>
        <w:autoSpaceDE w:val="0"/>
        <w:autoSpaceDN w:val="0"/>
        <w:adjustRightInd w:val="0"/>
        <w:jc w:val="left"/>
        <w:rPr>
          <w:rFonts w:ascii="Arial" w:hAnsi="Arial"/>
        </w:rPr>
      </w:pPr>
    </w:p>
    <w:p w:rsidR="00180692" w:rsidRDefault="00180692" w:rsidP="00740195">
      <w:pPr>
        <w:autoSpaceDE w:val="0"/>
        <w:autoSpaceDN w:val="0"/>
        <w:adjustRightInd w:val="0"/>
        <w:jc w:val="left"/>
        <w:rPr>
          <w:rFonts w:ascii="Arial" w:hAnsi="Arial"/>
        </w:rPr>
      </w:pPr>
    </w:p>
    <w:p w:rsidR="000D76E3" w:rsidRDefault="000D76E3" w:rsidP="00740195">
      <w:pPr>
        <w:autoSpaceDE w:val="0"/>
        <w:autoSpaceDN w:val="0"/>
        <w:adjustRightInd w:val="0"/>
        <w:jc w:val="left"/>
        <w:rPr>
          <w:rFonts w:ascii="Arial" w:hAnsi="Arial"/>
        </w:rPr>
      </w:pPr>
    </w:p>
    <w:p w:rsidR="00180692" w:rsidRDefault="00180692" w:rsidP="00740195">
      <w:pPr>
        <w:autoSpaceDE w:val="0"/>
        <w:autoSpaceDN w:val="0"/>
        <w:adjustRightInd w:val="0"/>
        <w:jc w:val="left"/>
        <w:rPr>
          <w:rFonts w:ascii="Arial" w:hAnsi="Arial"/>
        </w:rPr>
      </w:pPr>
    </w:p>
    <w:p w:rsidR="00180692" w:rsidRDefault="00180692" w:rsidP="00740195">
      <w:pPr>
        <w:autoSpaceDE w:val="0"/>
        <w:autoSpaceDN w:val="0"/>
        <w:adjustRightInd w:val="0"/>
        <w:jc w:val="left"/>
        <w:rPr>
          <w:rFonts w:ascii="Arial" w:hAnsi="Arial"/>
        </w:rPr>
      </w:pPr>
    </w:p>
    <w:p w:rsidR="00180692" w:rsidRDefault="00180692" w:rsidP="00740195">
      <w:pPr>
        <w:autoSpaceDE w:val="0"/>
        <w:autoSpaceDN w:val="0"/>
        <w:adjustRightInd w:val="0"/>
        <w:jc w:val="left"/>
        <w:rPr>
          <w:rFonts w:ascii="Arial" w:hAnsi="Arial"/>
        </w:rPr>
      </w:pPr>
    </w:p>
    <w:p w:rsidR="00180692" w:rsidRDefault="00180692" w:rsidP="00740195">
      <w:pPr>
        <w:autoSpaceDE w:val="0"/>
        <w:autoSpaceDN w:val="0"/>
        <w:adjustRightInd w:val="0"/>
        <w:jc w:val="left"/>
        <w:rPr>
          <w:rFonts w:ascii="Arial" w:hAnsi="Arial"/>
        </w:rPr>
      </w:pPr>
    </w:p>
    <w:p w:rsidR="00180692" w:rsidRPr="00180692" w:rsidRDefault="00180692" w:rsidP="00180692">
      <w:pPr>
        <w:autoSpaceDE w:val="0"/>
        <w:autoSpaceDN w:val="0"/>
        <w:adjustRightInd w:val="0"/>
        <w:jc w:val="left"/>
        <w:rPr>
          <w:rFonts w:ascii="Arial" w:hAnsi="Arial"/>
        </w:rPr>
      </w:pPr>
      <w:r>
        <w:rPr>
          <w:rFonts w:ascii="Arial" w:hAnsi="Arial" w:hint="eastAsia"/>
        </w:rPr>
        <w:lastRenderedPageBreak/>
        <w:t>（</w:t>
      </w:r>
      <w:r>
        <w:rPr>
          <w:rFonts w:ascii="Arial" w:hAnsi="Arial" w:hint="eastAsia"/>
        </w:rPr>
        <w:t>3</w:t>
      </w:r>
      <w:r>
        <w:rPr>
          <w:rFonts w:ascii="Arial" w:hAnsi="Arial" w:hint="eastAsia"/>
        </w:rPr>
        <w:t>）</w:t>
      </w:r>
      <w:r w:rsidRPr="00180692">
        <w:rPr>
          <w:rFonts w:ascii="Arial" w:hAnsi="Arial" w:hint="eastAsia"/>
        </w:rPr>
        <w:t>编写程序，使用</w:t>
      </w:r>
      <w:r>
        <w:rPr>
          <w:rFonts w:ascii="Arial" w:hAnsi="Arial" w:hint="eastAsia"/>
        </w:rPr>
        <w:t>冒泡</w:t>
      </w:r>
      <w:r w:rsidRPr="00180692">
        <w:rPr>
          <w:rFonts w:ascii="Arial" w:hAnsi="Arial" w:hint="eastAsia"/>
        </w:rPr>
        <w:t>排序法对</w:t>
      </w:r>
      <w:r>
        <w:rPr>
          <w:rFonts w:ascii="Arial" w:hAnsi="Arial" w:hint="eastAsia"/>
        </w:rPr>
        <w:t>该</w:t>
      </w:r>
      <w:r w:rsidR="001F5C13">
        <w:rPr>
          <w:rFonts w:ascii="Arial" w:hAnsi="Arial" w:hint="eastAsia"/>
        </w:rPr>
        <w:t>列表</w:t>
      </w:r>
      <w:r w:rsidRPr="00180692">
        <w:rPr>
          <w:rFonts w:ascii="Arial" w:hAnsi="Arial" w:hint="eastAsia"/>
        </w:rPr>
        <w:t>进行升序排序并输出。</w:t>
      </w:r>
    </w:p>
    <w:p w:rsidR="00180692" w:rsidRDefault="00180692" w:rsidP="00740195">
      <w:pPr>
        <w:autoSpaceDE w:val="0"/>
        <w:autoSpaceDN w:val="0"/>
        <w:adjustRightInd w:val="0"/>
        <w:jc w:val="left"/>
        <w:rPr>
          <w:rFonts w:ascii="黑体" w:eastAsia="黑体"/>
          <w:sz w:val="24"/>
        </w:rPr>
      </w:pPr>
    </w:p>
    <w:p w:rsidR="00180692" w:rsidRDefault="00180692" w:rsidP="00740195">
      <w:pPr>
        <w:autoSpaceDE w:val="0"/>
        <w:autoSpaceDN w:val="0"/>
        <w:adjustRightInd w:val="0"/>
        <w:jc w:val="left"/>
        <w:rPr>
          <w:rFonts w:ascii="黑体" w:eastAsia="黑体"/>
          <w:sz w:val="24"/>
        </w:rPr>
      </w:pPr>
    </w:p>
    <w:p w:rsidR="00180692" w:rsidRDefault="00180692" w:rsidP="00740195">
      <w:pPr>
        <w:autoSpaceDE w:val="0"/>
        <w:autoSpaceDN w:val="0"/>
        <w:adjustRightInd w:val="0"/>
        <w:jc w:val="left"/>
        <w:rPr>
          <w:rFonts w:ascii="黑体" w:eastAsia="黑体"/>
          <w:sz w:val="24"/>
        </w:rPr>
      </w:pPr>
    </w:p>
    <w:p w:rsidR="00180692" w:rsidRDefault="00180692" w:rsidP="00740195">
      <w:pPr>
        <w:autoSpaceDE w:val="0"/>
        <w:autoSpaceDN w:val="0"/>
        <w:adjustRightInd w:val="0"/>
        <w:jc w:val="left"/>
        <w:rPr>
          <w:rFonts w:ascii="黑体" w:eastAsia="黑体"/>
          <w:sz w:val="24"/>
        </w:rPr>
      </w:pPr>
    </w:p>
    <w:p w:rsidR="00180692" w:rsidRDefault="00180692" w:rsidP="00740195">
      <w:pPr>
        <w:autoSpaceDE w:val="0"/>
        <w:autoSpaceDN w:val="0"/>
        <w:adjustRightInd w:val="0"/>
        <w:jc w:val="left"/>
        <w:rPr>
          <w:rFonts w:ascii="黑体" w:eastAsia="黑体"/>
          <w:sz w:val="24"/>
        </w:rPr>
      </w:pPr>
    </w:p>
    <w:p w:rsidR="00180692" w:rsidRDefault="00180692" w:rsidP="00740195">
      <w:pPr>
        <w:autoSpaceDE w:val="0"/>
        <w:autoSpaceDN w:val="0"/>
        <w:adjustRightInd w:val="0"/>
        <w:jc w:val="left"/>
        <w:rPr>
          <w:rFonts w:ascii="黑体" w:eastAsia="黑体"/>
          <w:sz w:val="24"/>
        </w:rPr>
      </w:pPr>
    </w:p>
    <w:p w:rsidR="00180692" w:rsidRDefault="00180692" w:rsidP="00740195">
      <w:pPr>
        <w:autoSpaceDE w:val="0"/>
        <w:autoSpaceDN w:val="0"/>
        <w:adjustRightInd w:val="0"/>
        <w:jc w:val="left"/>
        <w:rPr>
          <w:rFonts w:ascii="黑体" w:eastAsia="黑体"/>
          <w:sz w:val="24"/>
        </w:rPr>
      </w:pPr>
    </w:p>
    <w:p w:rsidR="00180692" w:rsidRPr="00180692" w:rsidRDefault="00180692" w:rsidP="00740195">
      <w:pPr>
        <w:autoSpaceDE w:val="0"/>
        <w:autoSpaceDN w:val="0"/>
        <w:adjustRightInd w:val="0"/>
        <w:jc w:val="left"/>
        <w:rPr>
          <w:rFonts w:ascii="黑体" w:eastAsia="黑体"/>
          <w:sz w:val="24"/>
        </w:rPr>
      </w:pPr>
    </w:p>
    <w:p w:rsidR="000D0F79" w:rsidRDefault="00390E8D" w:rsidP="00B966B6">
      <w:pPr>
        <w:spacing w:beforeLines="100" w:afterLines="50"/>
        <w:textAlignment w:val="center"/>
        <w:outlineLvl w:val="0"/>
        <w:rPr>
          <w:rFonts w:ascii="黑体" w:eastAsia="黑体"/>
          <w:sz w:val="24"/>
        </w:rPr>
      </w:pPr>
      <w:r>
        <w:rPr>
          <w:rFonts w:ascii="黑体" w:eastAsia="黑体"/>
          <w:sz w:val="24"/>
        </w:rPr>
        <w:t>1</w:t>
      </w:r>
      <w:r w:rsidR="001014EC">
        <w:rPr>
          <w:rFonts w:ascii="黑体" w:eastAsia="黑体"/>
          <w:sz w:val="24"/>
        </w:rPr>
        <w:t>2</w:t>
      </w:r>
      <w:r w:rsidR="000D0F79">
        <w:rPr>
          <w:rFonts w:ascii="黑体" w:eastAsia="黑体" w:hint="eastAsia"/>
          <w:sz w:val="24"/>
        </w:rPr>
        <w:t>.</w:t>
      </w:r>
      <w:r w:rsidR="00D87D90">
        <w:rPr>
          <w:rFonts w:ascii="黑体" w:eastAsia="黑体" w:hint="eastAsia"/>
          <w:sz w:val="24"/>
        </w:rPr>
        <w:t>*</w:t>
      </w:r>
      <w:r w:rsidR="000D0F79">
        <w:rPr>
          <w:rFonts w:ascii="黑体" w:eastAsia="黑体" w:hint="eastAsia"/>
          <w:sz w:val="24"/>
        </w:rPr>
        <w:t>编写程序，随机产生30个1-100之间的随机整数并存入5行6列的二维</w:t>
      </w:r>
      <w:r w:rsidR="001F5C13">
        <w:rPr>
          <w:rFonts w:ascii="黑体" w:eastAsia="黑体" w:hint="eastAsia"/>
          <w:sz w:val="24"/>
        </w:rPr>
        <w:t>列表</w:t>
      </w:r>
      <w:r w:rsidR="000D0F79">
        <w:rPr>
          <w:rFonts w:ascii="黑体" w:eastAsia="黑体" w:hint="eastAsia"/>
          <w:sz w:val="24"/>
        </w:rPr>
        <w:t>中，按5行6列的格式输出该</w:t>
      </w:r>
      <w:r w:rsidR="001F5C13">
        <w:rPr>
          <w:rFonts w:ascii="黑体" w:eastAsia="黑体" w:hint="eastAsia"/>
          <w:sz w:val="24"/>
        </w:rPr>
        <w:t>列表</w:t>
      </w:r>
      <w:r w:rsidR="000D0F79">
        <w:rPr>
          <w:rFonts w:ascii="黑体" w:eastAsia="黑体" w:hint="eastAsia"/>
          <w:sz w:val="24"/>
        </w:rPr>
        <w:t>，统计并输出该</w:t>
      </w:r>
      <w:r w:rsidR="001F5C13">
        <w:rPr>
          <w:rFonts w:ascii="黑体" w:eastAsia="黑体" w:hint="eastAsia"/>
          <w:sz w:val="24"/>
        </w:rPr>
        <w:t>列表</w:t>
      </w:r>
      <w:r w:rsidR="000D0F79">
        <w:rPr>
          <w:rFonts w:ascii="黑体" w:eastAsia="黑体" w:hint="eastAsia"/>
          <w:sz w:val="24"/>
        </w:rPr>
        <w:t>的最大值、最小值、平均值及大于平均值个数、小于平均值个数</w:t>
      </w:r>
      <w:r w:rsidR="000D0F79" w:rsidRPr="00B35007">
        <w:rPr>
          <w:rFonts w:ascii="黑体" w:eastAsia="黑体" w:hint="eastAsia"/>
          <w:sz w:val="24"/>
        </w:rPr>
        <w:t>。</w:t>
      </w:r>
    </w:p>
    <w:p w:rsidR="00517480" w:rsidRPr="009C4D16" w:rsidRDefault="00517480" w:rsidP="00517480">
      <w:pPr>
        <w:autoSpaceDE w:val="0"/>
        <w:autoSpaceDN w:val="0"/>
        <w:adjustRightInd w:val="0"/>
        <w:jc w:val="left"/>
        <w:rPr>
          <w:rFonts w:ascii="黑体" w:eastAsia="黑体"/>
          <w:sz w:val="24"/>
        </w:rPr>
      </w:pPr>
    </w:p>
    <w:p w:rsidR="00517480" w:rsidRDefault="00517480" w:rsidP="00517480">
      <w:pPr>
        <w:autoSpaceDE w:val="0"/>
        <w:autoSpaceDN w:val="0"/>
        <w:adjustRightInd w:val="0"/>
        <w:jc w:val="left"/>
        <w:rPr>
          <w:rFonts w:ascii="黑体" w:eastAsia="黑体"/>
          <w:sz w:val="24"/>
        </w:rPr>
      </w:pPr>
    </w:p>
    <w:p w:rsidR="00517480" w:rsidRDefault="00517480" w:rsidP="00517480">
      <w:pPr>
        <w:autoSpaceDE w:val="0"/>
        <w:autoSpaceDN w:val="0"/>
        <w:adjustRightInd w:val="0"/>
        <w:jc w:val="left"/>
        <w:rPr>
          <w:rFonts w:ascii="黑体" w:eastAsia="黑体"/>
          <w:sz w:val="24"/>
        </w:rPr>
      </w:pPr>
    </w:p>
    <w:p w:rsidR="00517480" w:rsidRDefault="00517480" w:rsidP="00517480">
      <w:pPr>
        <w:autoSpaceDE w:val="0"/>
        <w:autoSpaceDN w:val="0"/>
        <w:adjustRightInd w:val="0"/>
        <w:jc w:val="left"/>
        <w:rPr>
          <w:rFonts w:ascii="黑体" w:eastAsia="黑体"/>
          <w:sz w:val="24"/>
        </w:rPr>
      </w:pPr>
    </w:p>
    <w:p w:rsidR="00517480" w:rsidRDefault="00517480" w:rsidP="00517480">
      <w:pPr>
        <w:autoSpaceDE w:val="0"/>
        <w:autoSpaceDN w:val="0"/>
        <w:adjustRightInd w:val="0"/>
        <w:jc w:val="left"/>
        <w:rPr>
          <w:rFonts w:ascii="黑体" w:eastAsia="黑体"/>
          <w:sz w:val="24"/>
        </w:rPr>
      </w:pPr>
    </w:p>
    <w:p w:rsidR="00517480" w:rsidRDefault="00517480" w:rsidP="00517480">
      <w:pPr>
        <w:autoSpaceDE w:val="0"/>
        <w:autoSpaceDN w:val="0"/>
        <w:adjustRightInd w:val="0"/>
        <w:jc w:val="left"/>
        <w:rPr>
          <w:rFonts w:ascii="黑体" w:eastAsia="黑体"/>
          <w:sz w:val="24"/>
        </w:rPr>
      </w:pPr>
    </w:p>
    <w:p w:rsidR="00517480" w:rsidRDefault="00517480" w:rsidP="00517480">
      <w:pPr>
        <w:autoSpaceDE w:val="0"/>
        <w:autoSpaceDN w:val="0"/>
        <w:adjustRightInd w:val="0"/>
        <w:jc w:val="left"/>
        <w:rPr>
          <w:rFonts w:ascii="黑体" w:eastAsia="黑体"/>
          <w:sz w:val="24"/>
        </w:rPr>
      </w:pPr>
    </w:p>
    <w:p w:rsidR="00517480" w:rsidRDefault="00517480" w:rsidP="00517480">
      <w:pPr>
        <w:autoSpaceDE w:val="0"/>
        <w:autoSpaceDN w:val="0"/>
        <w:adjustRightInd w:val="0"/>
        <w:jc w:val="left"/>
        <w:rPr>
          <w:rFonts w:ascii="黑体" w:eastAsia="黑体"/>
          <w:sz w:val="24"/>
        </w:rPr>
      </w:pPr>
    </w:p>
    <w:p w:rsidR="00517480" w:rsidRDefault="00517480" w:rsidP="00517480">
      <w:pPr>
        <w:autoSpaceDE w:val="0"/>
        <w:autoSpaceDN w:val="0"/>
        <w:adjustRightInd w:val="0"/>
        <w:jc w:val="left"/>
        <w:rPr>
          <w:rFonts w:ascii="黑体" w:eastAsia="黑体"/>
          <w:sz w:val="24"/>
        </w:rPr>
      </w:pPr>
    </w:p>
    <w:p w:rsidR="00517480" w:rsidRDefault="00517480" w:rsidP="00517480">
      <w:pPr>
        <w:autoSpaceDE w:val="0"/>
        <w:autoSpaceDN w:val="0"/>
        <w:adjustRightInd w:val="0"/>
        <w:jc w:val="left"/>
        <w:rPr>
          <w:rFonts w:ascii="黑体" w:eastAsia="黑体"/>
          <w:sz w:val="24"/>
        </w:rPr>
      </w:pPr>
    </w:p>
    <w:p w:rsidR="001014EC" w:rsidRDefault="001014EC" w:rsidP="00517480">
      <w:pPr>
        <w:autoSpaceDE w:val="0"/>
        <w:autoSpaceDN w:val="0"/>
        <w:adjustRightInd w:val="0"/>
        <w:jc w:val="left"/>
        <w:rPr>
          <w:rFonts w:ascii="黑体" w:eastAsia="黑体"/>
          <w:sz w:val="24"/>
        </w:rPr>
      </w:pPr>
    </w:p>
    <w:p w:rsidR="001014EC" w:rsidRDefault="001014EC" w:rsidP="00517480">
      <w:pPr>
        <w:autoSpaceDE w:val="0"/>
        <w:autoSpaceDN w:val="0"/>
        <w:adjustRightInd w:val="0"/>
        <w:jc w:val="left"/>
        <w:rPr>
          <w:rFonts w:ascii="黑体" w:eastAsia="黑体"/>
          <w:sz w:val="24"/>
        </w:rPr>
      </w:pPr>
    </w:p>
    <w:p w:rsidR="001014EC" w:rsidRDefault="001014EC" w:rsidP="00517480">
      <w:pPr>
        <w:autoSpaceDE w:val="0"/>
        <w:autoSpaceDN w:val="0"/>
        <w:adjustRightInd w:val="0"/>
        <w:jc w:val="left"/>
        <w:rPr>
          <w:rFonts w:ascii="黑体" w:eastAsia="黑体"/>
          <w:sz w:val="24"/>
        </w:rPr>
      </w:pPr>
    </w:p>
    <w:p w:rsidR="001014EC" w:rsidRPr="00D87D90" w:rsidRDefault="001014EC" w:rsidP="00517480">
      <w:pPr>
        <w:autoSpaceDE w:val="0"/>
        <w:autoSpaceDN w:val="0"/>
        <w:adjustRightInd w:val="0"/>
        <w:jc w:val="left"/>
        <w:rPr>
          <w:rFonts w:ascii="黑体" w:eastAsia="黑体"/>
          <w:sz w:val="24"/>
        </w:rPr>
      </w:pPr>
      <w:bookmarkStart w:id="1" w:name="_GoBack"/>
      <w:bookmarkEnd w:id="1"/>
    </w:p>
    <w:sectPr w:rsidR="001014EC" w:rsidRPr="00D87D90" w:rsidSect="00B44AA6">
      <w:headerReference w:type="default" r:id="rId8"/>
      <w:footerReference w:type="default" r:id="rId9"/>
      <w:footerReference w:type="first" r:id="rId10"/>
      <w:type w:val="continuous"/>
      <w:pgSz w:w="11906" w:h="16838" w:code="9"/>
      <w:pgMar w:top="1440" w:right="1797" w:bottom="1440" w:left="179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33D3" w:rsidRDefault="005833D3">
      <w:r>
        <w:separator/>
      </w:r>
    </w:p>
  </w:endnote>
  <w:endnote w:type="continuationSeparator" w:id="0">
    <w:p w:rsidR="005833D3" w:rsidRDefault="005833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楷体">
    <w:altName w:val="Arial Unicode MS"/>
    <w:charset w:val="86"/>
    <w:family w:val="modern"/>
    <w:pitch w:val="fixed"/>
    <w:sig w:usb0="800002BF"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等线 Light">
    <w:altName w:val="Arial Unicode MS"/>
    <w:charset w:val="86"/>
    <w:family w:val="auto"/>
    <w:pitch w:val="variable"/>
    <w:sig w:usb0="A00002BF"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F79" w:rsidRDefault="000D0F79" w:rsidP="00422880">
    <w:pPr>
      <w:pStyle w:val="a4"/>
      <w:tabs>
        <w:tab w:val="clear" w:pos="4153"/>
        <w:tab w:val="left" w:pos="420"/>
        <w:tab w:val="left" w:pos="6300"/>
      </w:tabs>
    </w:pPr>
    <w:r>
      <w:rPr>
        <w:rFonts w:hint="eastAsia"/>
      </w:rPr>
      <w:tab/>
    </w:r>
    <w:r w:rsidR="00AE413E">
      <w:rPr>
        <w:rFonts w:hint="eastAsia"/>
      </w:rPr>
      <w:t>程序设计基础（</w:t>
    </w:r>
    <w:r w:rsidR="00AE413E">
      <w:rPr>
        <w:rFonts w:hint="eastAsia"/>
      </w:rPr>
      <w:t>Python</w:t>
    </w:r>
    <w:r w:rsidR="00AE413E">
      <w:rPr>
        <w:rFonts w:hint="eastAsia"/>
      </w:rPr>
      <w:t>）</w:t>
    </w:r>
    <w:r>
      <w:rPr>
        <w:rFonts w:hint="eastAsia"/>
      </w:rPr>
      <w:t>课程实验报告</w:t>
    </w:r>
    <w:proofErr w:type="gramStart"/>
    <w:r w:rsidR="00AE413E">
      <w:rPr>
        <w:rFonts w:hint="eastAsia"/>
      </w:rPr>
      <w:t>一</w:t>
    </w:r>
    <w:proofErr w:type="gramEnd"/>
    <w:r>
      <w:rPr>
        <w:rFonts w:hint="eastAsia"/>
      </w:rPr>
      <w:t>（</w:t>
    </w:r>
    <w:r w:rsidR="00831CA9">
      <w:rPr>
        <w:rFonts w:hint="eastAsia"/>
      </w:rPr>
      <w:t>2</w:t>
    </w:r>
    <w:r w:rsidR="005833D3">
      <w:t>018</w:t>
    </w:r>
    <w:r w:rsidR="00AE413E">
      <w:rPr>
        <w:rFonts w:hint="eastAsia"/>
      </w:rPr>
      <w:t>-2019</w:t>
    </w:r>
    <w:r w:rsidR="00AE413E">
      <w:rPr>
        <w:rFonts w:hint="eastAsia"/>
      </w:rPr>
      <w:t>学年第二学期</w:t>
    </w:r>
    <w:r>
      <w:rPr>
        <w:rFonts w:hint="eastAsia"/>
      </w:rPr>
      <w:t>）</w:t>
    </w:r>
    <w:r>
      <w:rPr>
        <w:rFonts w:hint="eastAsia"/>
      </w:rPr>
      <w:tab/>
    </w:r>
    <w:r>
      <w:rPr>
        <w:rFonts w:hint="eastAsia"/>
      </w:rPr>
      <w:t>第</w:t>
    </w:r>
    <w:r w:rsidR="00B966B6">
      <w:rPr>
        <w:rStyle w:val="a5"/>
      </w:rPr>
      <w:fldChar w:fldCharType="begin"/>
    </w:r>
    <w:r>
      <w:rPr>
        <w:rStyle w:val="a5"/>
      </w:rPr>
      <w:instrText xml:space="preserve"> PAGE </w:instrText>
    </w:r>
    <w:r w:rsidR="00B966B6">
      <w:rPr>
        <w:rStyle w:val="a5"/>
      </w:rPr>
      <w:fldChar w:fldCharType="separate"/>
    </w:r>
    <w:r w:rsidR="00D87D90">
      <w:rPr>
        <w:rStyle w:val="a5"/>
        <w:noProof/>
      </w:rPr>
      <w:t>2</w:t>
    </w:r>
    <w:r w:rsidR="00B966B6">
      <w:rPr>
        <w:rStyle w:val="a5"/>
      </w:rPr>
      <w:fldChar w:fldCharType="end"/>
    </w:r>
    <w:r>
      <w:rPr>
        <w:rFonts w:hint="eastAsia"/>
      </w:rPr>
      <w:t>页（共</w:t>
    </w:r>
    <w:r w:rsidR="00B966B6">
      <w:rPr>
        <w:rStyle w:val="a5"/>
      </w:rPr>
      <w:fldChar w:fldCharType="begin"/>
    </w:r>
    <w:r>
      <w:rPr>
        <w:rStyle w:val="a5"/>
      </w:rPr>
      <w:instrText xml:space="preserve"> NUMPAGES </w:instrText>
    </w:r>
    <w:r w:rsidR="00B966B6">
      <w:rPr>
        <w:rStyle w:val="a5"/>
      </w:rPr>
      <w:fldChar w:fldCharType="separate"/>
    </w:r>
    <w:r w:rsidR="00D87D90">
      <w:rPr>
        <w:rStyle w:val="a5"/>
        <w:noProof/>
      </w:rPr>
      <w:t>8</w:t>
    </w:r>
    <w:r w:rsidR="00B966B6">
      <w:rPr>
        <w:rStyle w:val="a5"/>
      </w:rPr>
      <w:fldChar w:fldCharType="end"/>
    </w:r>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CA9" w:rsidRDefault="00831CA9" w:rsidP="00831CA9">
    <w:pPr>
      <w:pStyle w:val="a4"/>
      <w:tabs>
        <w:tab w:val="clear" w:pos="4153"/>
        <w:tab w:val="left" w:pos="420"/>
        <w:tab w:val="left" w:pos="6300"/>
      </w:tabs>
    </w:pPr>
    <w:r>
      <w:rPr>
        <w:rFonts w:hint="eastAsia"/>
      </w:rPr>
      <w:tab/>
    </w:r>
    <w:r w:rsidR="00AE413E">
      <w:rPr>
        <w:rFonts w:hint="eastAsia"/>
      </w:rPr>
      <w:t>程序设计基础（</w:t>
    </w:r>
    <w:r w:rsidR="00AE413E">
      <w:rPr>
        <w:rFonts w:hint="eastAsia"/>
      </w:rPr>
      <w:t>Python</w:t>
    </w:r>
    <w:r w:rsidR="00AE413E">
      <w:rPr>
        <w:rFonts w:hint="eastAsia"/>
      </w:rPr>
      <w:t>）课程实验报告</w:t>
    </w:r>
    <w:proofErr w:type="gramStart"/>
    <w:r w:rsidR="00AE413E">
      <w:rPr>
        <w:rFonts w:hint="eastAsia"/>
      </w:rPr>
      <w:t>一</w:t>
    </w:r>
    <w:proofErr w:type="gramEnd"/>
    <w:r w:rsidR="00AE413E">
      <w:rPr>
        <w:rFonts w:hint="eastAsia"/>
      </w:rPr>
      <w:t>（</w:t>
    </w:r>
    <w:r w:rsidR="00AE413E">
      <w:rPr>
        <w:rFonts w:hint="eastAsia"/>
      </w:rPr>
      <w:t>2</w:t>
    </w:r>
    <w:r w:rsidR="00AE413E">
      <w:t>018</w:t>
    </w:r>
    <w:r w:rsidR="00AE413E">
      <w:rPr>
        <w:rFonts w:hint="eastAsia"/>
      </w:rPr>
      <w:t>-2019</w:t>
    </w:r>
    <w:r w:rsidR="00AE413E">
      <w:rPr>
        <w:rFonts w:hint="eastAsia"/>
      </w:rPr>
      <w:t>学年第二学期）</w:t>
    </w:r>
    <w:r>
      <w:rPr>
        <w:rFonts w:hint="eastAsia"/>
      </w:rPr>
      <w:tab/>
    </w:r>
    <w:r>
      <w:rPr>
        <w:rFonts w:hint="eastAsia"/>
      </w:rPr>
      <w:t>第</w:t>
    </w:r>
    <w:r w:rsidR="00B966B6">
      <w:rPr>
        <w:rStyle w:val="a5"/>
      </w:rPr>
      <w:fldChar w:fldCharType="begin"/>
    </w:r>
    <w:r>
      <w:rPr>
        <w:rStyle w:val="a5"/>
      </w:rPr>
      <w:instrText xml:space="preserve"> PAGE </w:instrText>
    </w:r>
    <w:r w:rsidR="00B966B6">
      <w:rPr>
        <w:rStyle w:val="a5"/>
      </w:rPr>
      <w:fldChar w:fldCharType="separate"/>
    </w:r>
    <w:r w:rsidR="00D87D90">
      <w:rPr>
        <w:rStyle w:val="a5"/>
        <w:noProof/>
      </w:rPr>
      <w:t>1</w:t>
    </w:r>
    <w:r w:rsidR="00B966B6">
      <w:rPr>
        <w:rStyle w:val="a5"/>
      </w:rPr>
      <w:fldChar w:fldCharType="end"/>
    </w:r>
    <w:r>
      <w:rPr>
        <w:rFonts w:hint="eastAsia"/>
      </w:rPr>
      <w:t>页（共</w:t>
    </w:r>
    <w:r w:rsidR="00B966B6">
      <w:rPr>
        <w:rStyle w:val="a5"/>
      </w:rPr>
      <w:fldChar w:fldCharType="begin"/>
    </w:r>
    <w:r>
      <w:rPr>
        <w:rStyle w:val="a5"/>
      </w:rPr>
      <w:instrText xml:space="preserve"> NUMPAGES </w:instrText>
    </w:r>
    <w:r w:rsidR="00B966B6">
      <w:rPr>
        <w:rStyle w:val="a5"/>
      </w:rPr>
      <w:fldChar w:fldCharType="separate"/>
    </w:r>
    <w:r w:rsidR="00D87D90">
      <w:rPr>
        <w:rStyle w:val="a5"/>
        <w:noProof/>
      </w:rPr>
      <w:t>8</w:t>
    </w:r>
    <w:r w:rsidR="00B966B6">
      <w:rPr>
        <w:rStyle w:val="a5"/>
      </w:rPr>
      <w:fldChar w:fldCharType="end"/>
    </w:r>
    <w:r>
      <w:rPr>
        <w:rFonts w:hint="eastAsia"/>
      </w:rPr>
      <w:t>页）</w:t>
    </w:r>
  </w:p>
  <w:p w:rsidR="00831CA9" w:rsidRPr="00831CA9" w:rsidRDefault="00831CA9">
    <w:pPr>
      <w:pStyle w:val="a4"/>
    </w:pPr>
  </w:p>
  <w:p w:rsidR="00831CA9" w:rsidRDefault="00831CA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33D3" w:rsidRDefault="005833D3">
      <w:r>
        <w:separator/>
      </w:r>
    </w:p>
  </w:footnote>
  <w:footnote w:type="continuationSeparator" w:id="0">
    <w:p w:rsidR="005833D3" w:rsidRDefault="005833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F79" w:rsidRPr="005430E9" w:rsidRDefault="000D0F79">
    <w:pPr>
      <w:jc w:val="center"/>
      <w:rPr>
        <w:rFonts w:ascii="黑体" w:eastAsia="黑体" w:hAnsi="黑体"/>
        <w:sz w:val="32"/>
        <w:szCs w:val="32"/>
      </w:rPr>
    </w:pPr>
    <w:r w:rsidRPr="005430E9">
      <w:rPr>
        <w:rFonts w:ascii="黑体" w:eastAsia="黑体" w:hAnsi="黑体"/>
        <w:b/>
        <w:sz w:val="44"/>
        <w:szCs w:val="44"/>
      </w:rPr>
      <w:t>暨南大学本科实验报告专用纸</w:t>
    </w:r>
    <w:r w:rsidRPr="005430E9">
      <w:rPr>
        <w:rFonts w:ascii="黑体" w:eastAsia="黑体" w:hAnsi="黑体"/>
        <w:b/>
        <w:sz w:val="32"/>
        <w:szCs w:val="32"/>
      </w:rPr>
      <w:t>(附页)</w:t>
    </w:r>
  </w:p>
  <w:p w:rsidR="000D0F79" w:rsidRDefault="000D0F79">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451B"/>
    <w:multiLevelType w:val="hybridMultilevel"/>
    <w:tmpl w:val="9DF09C30"/>
    <w:lvl w:ilvl="0" w:tplc="D7F21EDA">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ED6591D"/>
    <w:multiLevelType w:val="hybridMultilevel"/>
    <w:tmpl w:val="8B722A8A"/>
    <w:lvl w:ilvl="0" w:tplc="378EC46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10507399"/>
    <w:multiLevelType w:val="hybridMultilevel"/>
    <w:tmpl w:val="5DC499B4"/>
    <w:lvl w:ilvl="0" w:tplc="AE42D0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972B4B"/>
    <w:multiLevelType w:val="hybridMultilevel"/>
    <w:tmpl w:val="D0CCB990"/>
    <w:lvl w:ilvl="0" w:tplc="CF580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7F65E3"/>
    <w:multiLevelType w:val="hybridMultilevel"/>
    <w:tmpl w:val="7AE6428E"/>
    <w:lvl w:ilvl="0" w:tplc="10ACDC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2A7601"/>
    <w:multiLevelType w:val="hybridMultilevel"/>
    <w:tmpl w:val="9E2A17AC"/>
    <w:lvl w:ilvl="0" w:tplc="E2AC7C2E">
      <w:start w:val="1"/>
      <w:numFmt w:val="bullet"/>
      <w:lvlText w:val=""/>
      <w:lvlJc w:val="left"/>
      <w:pPr>
        <w:tabs>
          <w:tab w:val="num" w:pos="1050"/>
        </w:tabs>
        <w:ind w:left="1050" w:hanging="420"/>
      </w:pPr>
      <w:rPr>
        <w:rFonts w:ascii="Wingdings" w:hAnsi="Wingdings" w:hint="default"/>
        <w:color w:val="FF0000"/>
        <w:sz w:val="16"/>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6">
    <w:nsid w:val="4A142B7A"/>
    <w:multiLevelType w:val="hybridMultilevel"/>
    <w:tmpl w:val="8662F286"/>
    <w:lvl w:ilvl="0" w:tplc="6B54F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3046A3"/>
    <w:multiLevelType w:val="hybridMultilevel"/>
    <w:tmpl w:val="5C2A39F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8">
    <w:nsid w:val="4BA83234"/>
    <w:multiLevelType w:val="hybridMultilevel"/>
    <w:tmpl w:val="9E2A17A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nsid w:val="59514B80"/>
    <w:multiLevelType w:val="hybridMultilevel"/>
    <w:tmpl w:val="66C4D020"/>
    <w:lvl w:ilvl="0" w:tplc="3CDC34F0">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F6A1F50"/>
    <w:multiLevelType w:val="hybridMultilevel"/>
    <w:tmpl w:val="C51C57E6"/>
    <w:lvl w:ilvl="0" w:tplc="B6A696B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283589"/>
    <w:multiLevelType w:val="hybridMultilevel"/>
    <w:tmpl w:val="F552008E"/>
    <w:lvl w:ilvl="0" w:tplc="D408F6EA">
      <w:start w:val="1"/>
      <w:numFmt w:val="decimal"/>
      <w:lvlText w:val="%1．"/>
      <w:lvlJc w:val="left"/>
      <w:pPr>
        <w:ind w:left="480" w:hanging="480"/>
      </w:pPr>
      <w:rPr>
        <w:rFonts w:ascii="Arial" w:eastAsia="宋体" w:hAnsi="Arial"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4E5144"/>
    <w:multiLevelType w:val="hybridMultilevel"/>
    <w:tmpl w:val="BA4EEC68"/>
    <w:lvl w:ilvl="0" w:tplc="2DC07BDE">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72376D01"/>
    <w:multiLevelType w:val="hybridMultilevel"/>
    <w:tmpl w:val="E90E4148"/>
    <w:lvl w:ilvl="0" w:tplc="363C2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75C66BC"/>
    <w:multiLevelType w:val="hybridMultilevel"/>
    <w:tmpl w:val="E480A3EC"/>
    <w:lvl w:ilvl="0" w:tplc="24ECF5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CD24DE8"/>
    <w:multiLevelType w:val="hybridMultilevel"/>
    <w:tmpl w:val="7BBC8070"/>
    <w:lvl w:ilvl="0" w:tplc="A2983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E2E0BEC"/>
    <w:multiLevelType w:val="hybridMultilevel"/>
    <w:tmpl w:val="DED04ECA"/>
    <w:lvl w:ilvl="0" w:tplc="FDA42ECE">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7"/>
  </w:num>
  <w:num w:numId="3">
    <w:abstractNumId w:val="1"/>
  </w:num>
  <w:num w:numId="4">
    <w:abstractNumId w:val="5"/>
  </w:num>
  <w:num w:numId="5">
    <w:abstractNumId w:val="8"/>
  </w:num>
  <w:num w:numId="6">
    <w:abstractNumId w:val="9"/>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2"/>
  </w:num>
  <w:num w:numId="11">
    <w:abstractNumId w:val="4"/>
  </w:num>
  <w:num w:numId="12">
    <w:abstractNumId w:val="14"/>
  </w:num>
  <w:num w:numId="13">
    <w:abstractNumId w:val="16"/>
  </w:num>
  <w:num w:numId="14">
    <w:abstractNumId w:val="13"/>
  </w:num>
  <w:num w:numId="15">
    <w:abstractNumId w:val="10"/>
  </w:num>
  <w:num w:numId="16">
    <w:abstractNumId w:val="15"/>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22880"/>
    <w:rsid w:val="00001084"/>
    <w:rsid w:val="00002E6D"/>
    <w:rsid w:val="000036CD"/>
    <w:rsid w:val="0000596E"/>
    <w:rsid w:val="0000633F"/>
    <w:rsid w:val="00007CBB"/>
    <w:rsid w:val="000129D0"/>
    <w:rsid w:val="00014DC9"/>
    <w:rsid w:val="0001604C"/>
    <w:rsid w:val="00017014"/>
    <w:rsid w:val="00017513"/>
    <w:rsid w:val="00017AAD"/>
    <w:rsid w:val="00022C61"/>
    <w:rsid w:val="00022FED"/>
    <w:rsid w:val="000238D5"/>
    <w:rsid w:val="0002407F"/>
    <w:rsid w:val="00025E4F"/>
    <w:rsid w:val="00025F35"/>
    <w:rsid w:val="0002740C"/>
    <w:rsid w:val="00031814"/>
    <w:rsid w:val="00035029"/>
    <w:rsid w:val="00037141"/>
    <w:rsid w:val="000447AC"/>
    <w:rsid w:val="00045206"/>
    <w:rsid w:val="00046352"/>
    <w:rsid w:val="000512AD"/>
    <w:rsid w:val="00054083"/>
    <w:rsid w:val="0006182D"/>
    <w:rsid w:val="00065ACC"/>
    <w:rsid w:val="00066224"/>
    <w:rsid w:val="00070CEA"/>
    <w:rsid w:val="000749BB"/>
    <w:rsid w:val="000818CC"/>
    <w:rsid w:val="00082685"/>
    <w:rsid w:val="00083668"/>
    <w:rsid w:val="00083EFC"/>
    <w:rsid w:val="0008547D"/>
    <w:rsid w:val="00085C9C"/>
    <w:rsid w:val="00087CF1"/>
    <w:rsid w:val="00090E0F"/>
    <w:rsid w:val="0009171E"/>
    <w:rsid w:val="00093143"/>
    <w:rsid w:val="000959A3"/>
    <w:rsid w:val="00095B7D"/>
    <w:rsid w:val="000A222E"/>
    <w:rsid w:val="000A288E"/>
    <w:rsid w:val="000A3433"/>
    <w:rsid w:val="000A47E9"/>
    <w:rsid w:val="000A583D"/>
    <w:rsid w:val="000A7C24"/>
    <w:rsid w:val="000B3522"/>
    <w:rsid w:val="000B3A1C"/>
    <w:rsid w:val="000C3AF6"/>
    <w:rsid w:val="000C3D5E"/>
    <w:rsid w:val="000C5D66"/>
    <w:rsid w:val="000C653F"/>
    <w:rsid w:val="000C7C99"/>
    <w:rsid w:val="000D0F79"/>
    <w:rsid w:val="000D316F"/>
    <w:rsid w:val="000D36EA"/>
    <w:rsid w:val="000D50A3"/>
    <w:rsid w:val="000D5FD6"/>
    <w:rsid w:val="000D682F"/>
    <w:rsid w:val="000D76E3"/>
    <w:rsid w:val="000E095D"/>
    <w:rsid w:val="000E498F"/>
    <w:rsid w:val="000F31FF"/>
    <w:rsid w:val="000F5108"/>
    <w:rsid w:val="000F5150"/>
    <w:rsid w:val="000F566E"/>
    <w:rsid w:val="00100D43"/>
    <w:rsid w:val="001014EC"/>
    <w:rsid w:val="0010448C"/>
    <w:rsid w:val="00106144"/>
    <w:rsid w:val="0010643B"/>
    <w:rsid w:val="00111776"/>
    <w:rsid w:val="00111B06"/>
    <w:rsid w:val="001125DE"/>
    <w:rsid w:val="001126D6"/>
    <w:rsid w:val="00114BCC"/>
    <w:rsid w:val="00115117"/>
    <w:rsid w:val="0012086C"/>
    <w:rsid w:val="00125687"/>
    <w:rsid w:val="001279EF"/>
    <w:rsid w:val="001316FC"/>
    <w:rsid w:val="00134CD5"/>
    <w:rsid w:val="00135520"/>
    <w:rsid w:val="00135A9A"/>
    <w:rsid w:val="00137638"/>
    <w:rsid w:val="00141176"/>
    <w:rsid w:val="001413B3"/>
    <w:rsid w:val="00141BBB"/>
    <w:rsid w:val="00141CEB"/>
    <w:rsid w:val="00141FC0"/>
    <w:rsid w:val="001476FD"/>
    <w:rsid w:val="0015267B"/>
    <w:rsid w:val="00152C5F"/>
    <w:rsid w:val="00154D87"/>
    <w:rsid w:val="001563D0"/>
    <w:rsid w:val="00160768"/>
    <w:rsid w:val="00162C7C"/>
    <w:rsid w:val="001639D9"/>
    <w:rsid w:val="00165440"/>
    <w:rsid w:val="001655C3"/>
    <w:rsid w:val="00165836"/>
    <w:rsid w:val="00170CC4"/>
    <w:rsid w:val="001718D6"/>
    <w:rsid w:val="001731C3"/>
    <w:rsid w:val="001751A9"/>
    <w:rsid w:val="00175D2B"/>
    <w:rsid w:val="00176099"/>
    <w:rsid w:val="00177203"/>
    <w:rsid w:val="0017771E"/>
    <w:rsid w:val="00180692"/>
    <w:rsid w:val="00183E3E"/>
    <w:rsid w:val="001840EB"/>
    <w:rsid w:val="001870D3"/>
    <w:rsid w:val="00187ED1"/>
    <w:rsid w:val="00190B04"/>
    <w:rsid w:val="00190BA6"/>
    <w:rsid w:val="001932B1"/>
    <w:rsid w:val="00193D79"/>
    <w:rsid w:val="00196D07"/>
    <w:rsid w:val="001A2AB2"/>
    <w:rsid w:val="001A39D6"/>
    <w:rsid w:val="001A3A04"/>
    <w:rsid w:val="001A4229"/>
    <w:rsid w:val="001A427D"/>
    <w:rsid w:val="001A48A8"/>
    <w:rsid w:val="001B2CF2"/>
    <w:rsid w:val="001C7C58"/>
    <w:rsid w:val="001D1E03"/>
    <w:rsid w:val="001E2B5A"/>
    <w:rsid w:val="001E42F6"/>
    <w:rsid w:val="001E69F3"/>
    <w:rsid w:val="001F5C13"/>
    <w:rsid w:val="001F6580"/>
    <w:rsid w:val="001F7436"/>
    <w:rsid w:val="001F7D6A"/>
    <w:rsid w:val="00200B39"/>
    <w:rsid w:val="0020197D"/>
    <w:rsid w:val="00202374"/>
    <w:rsid w:val="00206BEA"/>
    <w:rsid w:val="00211BDB"/>
    <w:rsid w:val="00212FFB"/>
    <w:rsid w:val="00213366"/>
    <w:rsid w:val="0021419D"/>
    <w:rsid w:val="00215423"/>
    <w:rsid w:val="00217C12"/>
    <w:rsid w:val="002221CB"/>
    <w:rsid w:val="00222649"/>
    <w:rsid w:val="002243D4"/>
    <w:rsid w:val="00225C16"/>
    <w:rsid w:val="002302BD"/>
    <w:rsid w:val="00230F02"/>
    <w:rsid w:val="00231F76"/>
    <w:rsid w:val="00233820"/>
    <w:rsid w:val="00233A75"/>
    <w:rsid w:val="00237942"/>
    <w:rsid w:val="0024232F"/>
    <w:rsid w:val="00244DB5"/>
    <w:rsid w:val="00245A17"/>
    <w:rsid w:val="002475B3"/>
    <w:rsid w:val="002477D5"/>
    <w:rsid w:val="00251519"/>
    <w:rsid w:val="00251E58"/>
    <w:rsid w:val="00252981"/>
    <w:rsid w:val="00253689"/>
    <w:rsid w:val="00254704"/>
    <w:rsid w:val="00254AB5"/>
    <w:rsid w:val="00255B3F"/>
    <w:rsid w:val="00260038"/>
    <w:rsid w:val="00260BBB"/>
    <w:rsid w:val="0026169A"/>
    <w:rsid w:val="00261D32"/>
    <w:rsid w:val="00261DA2"/>
    <w:rsid w:val="0026277D"/>
    <w:rsid w:val="00265C93"/>
    <w:rsid w:val="00265CD5"/>
    <w:rsid w:val="00267E53"/>
    <w:rsid w:val="002706C6"/>
    <w:rsid w:val="002729BD"/>
    <w:rsid w:val="00274001"/>
    <w:rsid w:val="00276247"/>
    <w:rsid w:val="00281766"/>
    <w:rsid w:val="00283447"/>
    <w:rsid w:val="00286EF3"/>
    <w:rsid w:val="002934E1"/>
    <w:rsid w:val="00294A01"/>
    <w:rsid w:val="00294A75"/>
    <w:rsid w:val="00295538"/>
    <w:rsid w:val="002956B4"/>
    <w:rsid w:val="002A5F41"/>
    <w:rsid w:val="002A75C5"/>
    <w:rsid w:val="002B0127"/>
    <w:rsid w:val="002B0352"/>
    <w:rsid w:val="002B1893"/>
    <w:rsid w:val="002B4899"/>
    <w:rsid w:val="002B789B"/>
    <w:rsid w:val="002C0063"/>
    <w:rsid w:val="002C0CE6"/>
    <w:rsid w:val="002C21F7"/>
    <w:rsid w:val="002C2EDB"/>
    <w:rsid w:val="002C4E0D"/>
    <w:rsid w:val="002C5E18"/>
    <w:rsid w:val="002C5E3A"/>
    <w:rsid w:val="002C6CCA"/>
    <w:rsid w:val="002D0744"/>
    <w:rsid w:val="002D085A"/>
    <w:rsid w:val="002D4512"/>
    <w:rsid w:val="002D46B4"/>
    <w:rsid w:val="002D4797"/>
    <w:rsid w:val="002D51B9"/>
    <w:rsid w:val="002E02A3"/>
    <w:rsid w:val="002E2F48"/>
    <w:rsid w:val="002E3650"/>
    <w:rsid w:val="002E5C91"/>
    <w:rsid w:val="002E68D1"/>
    <w:rsid w:val="002E6953"/>
    <w:rsid w:val="002E784E"/>
    <w:rsid w:val="002F0E08"/>
    <w:rsid w:val="002F1907"/>
    <w:rsid w:val="002F1BB9"/>
    <w:rsid w:val="002F2F35"/>
    <w:rsid w:val="002F4696"/>
    <w:rsid w:val="0030225E"/>
    <w:rsid w:val="003034D0"/>
    <w:rsid w:val="00310A73"/>
    <w:rsid w:val="003118BF"/>
    <w:rsid w:val="00314B67"/>
    <w:rsid w:val="00316316"/>
    <w:rsid w:val="00317A4C"/>
    <w:rsid w:val="003225A8"/>
    <w:rsid w:val="003259E9"/>
    <w:rsid w:val="00327E87"/>
    <w:rsid w:val="00333134"/>
    <w:rsid w:val="003408C1"/>
    <w:rsid w:val="00341641"/>
    <w:rsid w:val="003474CC"/>
    <w:rsid w:val="00351FAC"/>
    <w:rsid w:val="00352F95"/>
    <w:rsid w:val="00356C99"/>
    <w:rsid w:val="00357FDE"/>
    <w:rsid w:val="0036042E"/>
    <w:rsid w:val="00361822"/>
    <w:rsid w:val="00362BC6"/>
    <w:rsid w:val="00363B5D"/>
    <w:rsid w:val="003652B9"/>
    <w:rsid w:val="00366F63"/>
    <w:rsid w:val="0037145D"/>
    <w:rsid w:val="003728C3"/>
    <w:rsid w:val="00374E04"/>
    <w:rsid w:val="00377F96"/>
    <w:rsid w:val="00381A9F"/>
    <w:rsid w:val="0038214B"/>
    <w:rsid w:val="003850D1"/>
    <w:rsid w:val="00390E8D"/>
    <w:rsid w:val="003912FD"/>
    <w:rsid w:val="00392547"/>
    <w:rsid w:val="00393CEB"/>
    <w:rsid w:val="00394499"/>
    <w:rsid w:val="00397298"/>
    <w:rsid w:val="00397780"/>
    <w:rsid w:val="003977FA"/>
    <w:rsid w:val="003A05D2"/>
    <w:rsid w:val="003A0B2E"/>
    <w:rsid w:val="003A0BAF"/>
    <w:rsid w:val="003A0F6D"/>
    <w:rsid w:val="003A2932"/>
    <w:rsid w:val="003A4CF2"/>
    <w:rsid w:val="003A4E73"/>
    <w:rsid w:val="003A4F32"/>
    <w:rsid w:val="003A5340"/>
    <w:rsid w:val="003A664F"/>
    <w:rsid w:val="003B04FA"/>
    <w:rsid w:val="003B4779"/>
    <w:rsid w:val="003B7988"/>
    <w:rsid w:val="003C1A40"/>
    <w:rsid w:val="003C1D1F"/>
    <w:rsid w:val="003C343F"/>
    <w:rsid w:val="003D025D"/>
    <w:rsid w:val="003D0B8E"/>
    <w:rsid w:val="003D1700"/>
    <w:rsid w:val="003D4802"/>
    <w:rsid w:val="003D4D39"/>
    <w:rsid w:val="003D57F4"/>
    <w:rsid w:val="003D5EDD"/>
    <w:rsid w:val="003E593C"/>
    <w:rsid w:val="003E6A32"/>
    <w:rsid w:val="003E7D40"/>
    <w:rsid w:val="003F325C"/>
    <w:rsid w:val="003F36E6"/>
    <w:rsid w:val="003F4773"/>
    <w:rsid w:val="003F5201"/>
    <w:rsid w:val="003F64D1"/>
    <w:rsid w:val="004031D3"/>
    <w:rsid w:val="0040426F"/>
    <w:rsid w:val="004042C6"/>
    <w:rsid w:val="0040447C"/>
    <w:rsid w:val="00406D72"/>
    <w:rsid w:val="004122B3"/>
    <w:rsid w:val="00412BF3"/>
    <w:rsid w:val="00415303"/>
    <w:rsid w:val="00417AC0"/>
    <w:rsid w:val="0042097E"/>
    <w:rsid w:val="00420AEB"/>
    <w:rsid w:val="004223FC"/>
    <w:rsid w:val="00422880"/>
    <w:rsid w:val="00425326"/>
    <w:rsid w:val="00426749"/>
    <w:rsid w:val="00426895"/>
    <w:rsid w:val="00430993"/>
    <w:rsid w:val="00431548"/>
    <w:rsid w:val="004318AB"/>
    <w:rsid w:val="00434045"/>
    <w:rsid w:val="004354F1"/>
    <w:rsid w:val="00435D76"/>
    <w:rsid w:val="0044093C"/>
    <w:rsid w:val="00443533"/>
    <w:rsid w:val="00443A8B"/>
    <w:rsid w:val="00444277"/>
    <w:rsid w:val="00452135"/>
    <w:rsid w:val="00452694"/>
    <w:rsid w:val="00456609"/>
    <w:rsid w:val="00456BE0"/>
    <w:rsid w:val="0046131C"/>
    <w:rsid w:val="00461EB2"/>
    <w:rsid w:val="00462820"/>
    <w:rsid w:val="00481363"/>
    <w:rsid w:val="0048382C"/>
    <w:rsid w:val="00490404"/>
    <w:rsid w:val="00491234"/>
    <w:rsid w:val="004913C1"/>
    <w:rsid w:val="004947BB"/>
    <w:rsid w:val="0049483A"/>
    <w:rsid w:val="00496435"/>
    <w:rsid w:val="004A0754"/>
    <w:rsid w:val="004A0E5F"/>
    <w:rsid w:val="004A19B8"/>
    <w:rsid w:val="004A1A82"/>
    <w:rsid w:val="004A219B"/>
    <w:rsid w:val="004A275F"/>
    <w:rsid w:val="004A4102"/>
    <w:rsid w:val="004A41B1"/>
    <w:rsid w:val="004A4FD0"/>
    <w:rsid w:val="004B2CBF"/>
    <w:rsid w:val="004B54F4"/>
    <w:rsid w:val="004B6548"/>
    <w:rsid w:val="004B672A"/>
    <w:rsid w:val="004B67CA"/>
    <w:rsid w:val="004B7835"/>
    <w:rsid w:val="004C48D0"/>
    <w:rsid w:val="004D1277"/>
    <w:rsid w:val="004D1C83"/>
    <w:rsid w:val="004D1EA2"/>
    <w:rsid w:val="004D2A12"/>
    <w:rsid w:val="004E11F9"/>
    <w:rsid w:val="004E16DD"/>
    <w:rsid w:val="004E337C"/>
    <w:rsid w:val="004E3AE5"/>
    <w:rsid w:val="004E5E5C"/>
    <w:rsid w:val="004E6050"/>
    <w:rsid w:val="004E64DD"/>
    <w:rsid w:val="004F3C63"/>
    <w:rsid w:val="00500F2B"/>
    <w:rsid w:val="00502F51"/>
    <w:rsid w:val="00503A2E"/>
    <w:rsid w:val="00504744"/>
    <w:rsid w:val="005058A2"/>
    <w:rsid w:val="005107C4"/>
    <w:rsid w:val="00512656"/>
    <w:rsid w:val="005151C0"/>
    <w:rsid w:val="005166AE"/>
    <w:rsid w:val="00516AEB"/>
    <w:rsid w:val="00517267"/>
    <w:rsid w:val="00517480"/>
    <w:rsid w:val="00521C3A"/>
    <w:rsid w:val="00527333"/>
    <w:rsid w:val="00527D98"/>
    <w:rsid w:val="005314BA"/>
    <w:rsid w:val="00533DB2"/>
    <w:rsid w:val="0053445C"/>
    <w:rsid w:val="0053536D"/>
    <w:rsid w:val="00541B5C"/>
    <w:rsid w:val="005430E9"/>
    <w:rsid w:val="00543ED4"/>
    <w:rsid w:val="0054615E"/>
    <w:rsid w:val="00551DA3"/>
    <w:rsid w:val="0055318A"/>
    <w:rsid w:val="005539F9"/>
    <w:rsid w:val="00555F99"/>
    <w:rsid w:val="005569C7"/>
    <w:rsid w:val="00560B22"/>
    <w:rsid w:val="00563B03"/>
    <w:rsid w:val="00564475"/>
    <w:rsid w:val="00571351"/>
    <w:rsid w:val="005745A2"/>
    <w:rsid w:val="00574636"/>
    <w:rsid w:val="00576CB6"/>
    <w:rsid w:val="00576CF4"/>
    <w:rsid w:val="00577BE0"/>
    <w:rsid w:val="00580947"/>
    <w:rsid w:val="005833D3"/>
    <w:rsid w:val="005909D8"/>
    <w:rsid w:val="00594B18"/>
    <w:rsid w:val="005A198F"/>
    <w:rsid w:val="005A2440"/>
    <w:rsid w:val="005A26E8"/>
    <w:rsid w:val="005A3560"/>
    <w:rsid w:val="005A3ECF"/>
    <w:rsid w:val="005A448A"/>
    <w:rsid w:val="005A5634"/>
    <w:rsid w:val="005A7A71"/>
    <w:rsid w:val="005A7E9A"/>
    <w:rsid w:val="005B2549"/>
    <w:rsid w:val="005B2E6F"/>
    <w:rsid w:val="005B57CB"/>
    <w:rsid w:val="005B6180"/>
    <w:rsid w:val="005C335C"/>
    <w:rsid w:val="005C3634"/>
    <w:rsid w:val="005D06C6"/>
    <w:rsid w:val="005D0D3B"/>
    <w:rsid w:val="005D24B9"/>
    <w:rsid w:val="005E0507"/>
    <w:rsid w:val="005E3957"/>
    <w:rsid w:val="005E773A"/>
    <w:rsid w:val="005F1EBA"/>
    <w:rsid w:val="005F2A66"/>
    <w:rsid w:val="005F3449"/>
    <w:rsid w:val="005F5F08"/>
    <w:rsid w:val="005F655F"/>
    <w:rsid w:val="005F6B51"/>
    <w:rsid w:val="006006EE"/>
    <w:rsid w:val="00602966"/>
    <w:rsid w:val="006044F0"/>
    <w:rsid w:val="006060BF"/>
    <w:rsid w:val="00606909"/>
    <w:rsid w:val="00606C9B"/>
    <w:rsid w:val="0061167C"/>
    <w:rsid w:val="00616DFC"/>
    <w:rsid w:val="00620FFB"/>
    <w:rsid w:val="00626503"/>
    <w:rsid w:val="0063044A"/>
    <w:rsid w:val="0063447D"/>
    <w:rsid w:val="00634F8C"/>
    <w:rsid w:val="006356B6"/>
    <w:rsid w:val="006425BA"/>
    <w:rsid w:val="00642EC9"/>
    <w:rsid w:val="0064339D"/>
    <w:rsid w:val="0064357F"/>
    <w:rsid w:val="00644AEF"/>
    <w:rsid w:val="006457F7"/>
    <w:rsid w:val="0064633D"/>
    <w:rsid w:val="00647A6B"/>
    <w:rsid w:val="00647C21"/>
    <w:rsid w:val="0065411F"/>
    <w:rsid w:val="006541FC"/>
    <w:rsid w:val="00655768"/>
    <w:rsid w:val="00656923"/>
    <w:rsid w:val="00665FE8"/>
    <w:rsid w:val="0067179E"/>
    <w:rsid w:val="00674E92"/>
    <w:rsid w:val="006753E4"/>
    <w:rsid w:val="006841F2"/>
    <w:rsid w:val="0068582D"/>
    <w:rsid w:val="006924F9"/>
    <w:rsid w:val="00692C86"/>
    <w:rsid w:val="006937B3"/>
    <w:rsid w:val="00693900"/>
    <w:rsid w:val="00694821"/>
    <w:rsid w:val="00694835"/>
    <w:rsid w:val="006A0076"/>
    <w:rsid w:val="006A113F"/>
    <w:rsid w:val="006A3E6F"/>
    <w:rsid w:val="006A4FB9"/>
    <w:rsid w:val="006B08E2"/>
    <w:rsid w:val="006B32C7"/>
    <w:rsid w:val="006B502F"/>
    <w:rsid w:val="006B5455"/>
    <w:rsid w:val="006B5AD6"/>
    <w:rsid w:val="006B70FD"/>
    <w:rsid w:val="006B79D4"/>
    <w:rsid w:val="006C2D7A"/>
    <w:rsid w:val="006C4512"/>
    <w:rsid w:val="006C451F"/>
    <w:rsid w:val="006D02F0"/>
    <w:rsid w:val="006D1817"/>
    <w:rsid w:val="006D2045"/>
    <w:rsid w:val="006D2328"/>
    <w:rsid w:val="006D4608"/>
    <w:rsid w:val="006D4C98"/>
    <w:rsid w:val="006D6944"/>
    <w:rsid w:val="006E0B04"/>
    <w:rsid w:val="006E1B9D"/>
    <w:rsid w:val="006E2ECC"/>
    <w:rsid w:val="006F2B0B"/>
    <w:rsid w:val="006F3552"/>
    <w:rsid w:val="006F4959"/>
    <w:rsid w:val="006F6222"/>
    <w:rsid w:val="006F68BC"/>
    <w:rsid w:val="006F7A81"/>
    <w:rsid w:val="007016DC"/>
    <w:rsid w:val="00702DF6"/>
    <w:rsid w:val="0070491D"/>
    <w:rsid w:val="007069B2"/>
    <w:rsid w:val="00713A7F"/>
    <w:rsid w:val="00714FCE"/>
    <w:rsid w:val="0072035C"/>
    <w:rsid w:val="00721D35"/>
    <w:rsid w:val="0072759A"/>
    <w:rsid w:val="007322F0"/>
    <w:rsid w:val="00733A4D"/>
    <w:rsid w:val="007349AB"/>
    <w:rsid w:val="007356B3"/>
    <w:rsid w:val="00735CDE"/>
    <w:rsid w:val="00736804"/>
    <w:rsid w:val="00737D87"/>
    <w:rsid w:val="00740195"/>
    <w:rsid w:val="007409E4"/>
    <w:rsid w:val="00742533"/>
    <w:rsid w:val="00744BDC"/>
    <w:rsid w:val="0075047C"/>
    <w:rsid w:val="007514A9"/>
    <w:rsid w:val="007516D3"/>
    <w:rsid w:val="00751761"/>
    <w:rsid w:val="00752CFD"/>
    <w:rsid w:val="007545F1"/>
    <w:rsid w:val="00754D8D"/>
    <w:rsid w:val="00766385"/>
    <w:rsid w:val="00766D18"/>
    <w:rsid w:val="00770762"/>
    <w:rsid w:val="00772F36"/>
    <w:rsid w:val="00775AD0"/>
    <w:rsid w:val="00776754"/>
    <w:rsid w:val="00780B1D"/>
    <w:rsid w:val="00782631"/>
    <w:rsid w:val="00783107"/>
    <w:rsid w:val="00783D08"/>
    <w:rsid w:val="00783E44"/>
    <w:rsid w:val="00784809"/>
    <w:rsid w:val="0078559D"/>
    <w:rsid w:val="007858CF"/>
    <w:rsid w:val="00787DC1"/>
    <w:rsid w:val="007946A6"/>
    <w:rsid w:val="007977B3"/>
    <w:rsid w:val="007A016F"/>
    <w:rsid w:val="007A0474"/>
    <w:rsid w:val="007A0D74"/>
    <w:rsid w:val="007A3684"/>
    <w:rsid w:val="007A3DA0"/>
    <w:rsid w:val="007A5EC6"/>
    <w:rsid w:val="007B14E4"/>
    <w:rsid w:val="007B35F3"/>
    <w:rsid w:val="007C1C12"/>
    <w:rsid w:val="007C4C96"/>
    <w:rsid w:val="007C56B7"/>
    <w:rsid w:val="007C7738"/>
    <w:rsid w:val="007D09CC"/>
    <w:rsid w:val="007D4977"/>
    <w:rsid w:val="007D5B5A"/>
    <w:rsid w:val="007E04BE"/>
    <w:rsid w:val="007E05DC"/>
    <w:rsid w:val="007E46D3"/>
    <w:rsid w:val="007E76C7"/>
    <w:rsid w:val="007F0545"/>
    <w:rsid w:val="007F155B"/>
    <w:rsid w:val="007F4405"/>
    <w:rsid w:val="007F50D9"/>
    <w:rsid w:val="007F5515"/>
    <w:rsid w:val="0080255E"/>
    <w:rsid w:val="008043F3"/>
    <w:rsid w:val="00804FD0"/>
    <w:rsid w:val="0080518F"/>
    <w:rsid w:val="00805513"/>
    <w:rsid w:val="0080666A"/>
    <w:rsid w:val="008123A1"/>
    <w:rsid w:val="00816568"/>
    <w:rsid w:val="00817331"/>
    <w:rsid w:val="00817A58"/>
    <w:rsid w:val="00822488"/>
    <w:rsid w:val="00822D8D"/>
    <w:rsid w:val="00824480"/>
    <w:rsid w:val="008257DA"/>
    <w:rsid w:val="00827E52"/>
    <w:rsid w:val="00831CA9"/>
    <w:rsid w:val="00831CE8"/>
    <w:rsid w:val="00833926"/>
    <w:rsid w:val="00842C84"/>
    <w:rsid w:val="00844A46"/>
    <w:rsid w:val="008462E0"/>
    <w:rsid w:val="00846B01"/>
    <w:rsid w:val="00846C87"/>
    <w:rsid w:val="008476CA"/>
    <w:rsid w:val="008479B6"/>
    <w:rsid w:val="00847C11"/>
    <w:rsid w:val="00847E0F"/>
    <w:rsid w:val="0085155A"/>
    <w:rsid w:val="008521AD"/>
    <w:rsid w:val="00854E85"/>
    <w:rsid w:val="00856EEE"/>
    <w:rsid w:val="008602CF"/>
    <w:rsid w:val="008632B8"/>
    <w:rsid w:val="00864035"/>
    <w:rsid w:val="00864D37"/>
    <w:rsid w:val="00866B91"/>
    <w:rsid w:val="00872449"/>
    <w:rsid w:val="00873C9E"/>
    <w:rsid w:val="008745C1"/>
    <w:rsid w:val="008745DB"/>
    <w:rsid w:val="00874994"/>
    <w:rsid w:val="00882BBA"/>
    <w:rsid w:val="00883209"/>
    <w:rsid w:val="0088322C"/>
    <w:rsid w:val="008834D2"/>
    <w:rsid w:val="00883EB8"/>
    <w:rsid w:val="00887DB3"/>
    <w:rsid w:val="00887DE8"/>
    <w:rsid w:val="008936B4"/>
    <w:rsid w:val="00893F29"/>
    <w:rsid w:val="00894B55"/>
    <w:rsid w:val="0089729D"/>
    <w:rsid w:val="00897C10"/>
    <w:rsid w:val="008A0004"/>
    <w:rsid w:val="008A1F70"/>
    <w:rsid w:val="008A4563"/>
    <w:rsid w:val="008B0DA4"/>
    <w:rsid w:val="008B1889"/>
    <w:rsid w:val="008B1AAD"/>
    <w:rsid w:val="008C0358"/>
    <w:rsid w:val="008C09D3"/>
    <w:rsid w:val="008C50A9"/>
    <w:rsid w:val="008C5CF7"/>
    <w:rsid w:val="008C6446"/>
    <w:rsid w:val="008D363E"/>
    <w:rsid w:val="008D561A"/>
    <w:rsid w:val="008D74E8"/>
    <w:rsid w:val="008E1749"/>
    <w:rsid w:val="008E45F0"/>
    <w:rsid w:val="008F0668"/>
    <w:rsid w:val="008F0D2A"/>
    <w:rsid w:val="008F1738"/>
    <w:rsid w:val="008F394F"/>
    <w:rsid w:val="009017AD"/>
    <w:rsid w:val="00901D59"/>
    <w:rsid w:val="00903C90"/>
    <w:rsid w:val="00904187"/>
    <w:rsid w:val="009067A7"/>
    <w:rsid w:val="009101E7"/>
    <w:rsid w:val="00912E85"/>
    <w:rsid w:val="00913712"/>
    <w:rsid w:val="00914FD0"/>
    <w:rsid w:val="0091546C"/>
    <w:rsid w:val="009156D5"/>
    <w:rsid w:val="00915B00"/>
    <w:rsid w:val="00916D07"/>
    <w:rsid w:val="0092120A"/>
    <w:rsid w:val="00921B4A"/>
    <w:rsid w:val="00930719"/>
    <w:rsid w:val="00931E4D"/>
    <w:rsid w:val="00932CA7"/>
    <w:rsid w:val="009338C2"/>
    <w:rsid w:val="00934BAB"/>
    <w:rsid w:val="0094165D"/>
    <w:rsid w:val="00945423"/>
    <w:rsid w:val="00945B52"/>
    <w:rsid w:val="00951975"/>
    <w:rsid w:val="0095375B"/>
    <w:rsid w:val="00953DBA"/>
    <w:rsid w:val="00962050"/>
    <w:rsid w:val="009639D6"/>
    <w:rsid w:val="00970C3D"/>
    <w:rsid w:val="00972F80"/>
    <w:rsid w:val="009743DB"/>
    <w:rsid w:val="009766B9"/>
    <w:rsid w:val="00980B00"/>
    <w:rsid w:val="00980B1C"/>
    <w:rsid w:val="00982B53"/>
    <w:rsid w:val="00983CAB"/>
    <w:rsid w:val="00986E14"/>
    <w:rsid w:val="0099086F"/>
    <w:rsid w:val="00991C8B"/>
    <w:rsid w:val="00992567"/>
    <w:rsid w:val="00994396"/>
    <w:rsid w:val="00995CDC"/>
    <w:rsid w:val="009A0680"/>
    <w:rsid w:val="009A1E80"/>
    <w:rsid w:val="009A20DC"/>
    <w:rsid w:val="009A2A9A"/>
    <w:rsid w:val="009A4F75"/>
    <w:rsid w:val="009A5492"/>
    <w:rsid w:val="009A704F"/>
    <w:rsid w:val="009B2F8D"/>
    <w:rsid w:val="009B6AF9"/>
    <w:rsid w:val="009C3B0A"/>
    <w:rsid w:val="009C4D16"/>
    <w:rsid w:val="009C553E"/>
    <w:rsid w:val="009D2ABD"/>
    <w:rsid w:val="009D56C3"/>
    <w:rsid w:val="009D5F25"/>
    <w:rsid w:val="009D6B37"/>
    <w:rsid w:val="009F0934"/>
    <w:rsid w:val="009F183F"/>
    <w:rsid w:val="009F2089"/>
    <w:rsid w:val="009F3A42"/>
    <w:rsid w:val="009F3D39"/>
    <w:rsid w:val="009F462D"/>
    <w:rsid w:val="009F4962"/>
    <w:rsid w:val="009F5754"/>
    <w:rsid w:val="00A01864"/>
    <w:rsid w:val="00A07E77"/>
    <w:rsid w:val="00A1046F"/>
    <w:rsid w:val="00A10F0D"/>
    <w:rsid w:val="00A111BC"/>
    <w:rsid w:val="00A12622"/>
    <w:rsid w:val="00A161F2"/>
    <w:rsid w:val="00A204B4"/>
    <w:rsid w:val="00A21026"/>
    <w:rsid w:val="00A23876"/>
    <w:rsid w:val="00A25C10"/>
    <w:rsid w:val="00A26A7A"/>
    <w:rsid w:val="00A27736"/>
    <w:rsid w:val="00A27EB3"/>
    <w:rsid w:val="00A3027C"/>
    <w:rsid w:val="00A33822"/>
    <w:rsid w:val="00A33A91"/>
    <w:rsid w:val="00A4551D"/>
    <w:rsid w:val="00A47668"/>
    <w:rsid w:val="00A532F6"/>
    <w:rsid w:val="00A62DC7"/>
    <w:rsid w:val="00A62FB3"/>
    <w:rsid w:val="00A63FFC"/>
    <w:rsid w:val="00A677FD"/>
    <w:rsid w:val="00A71E35"/>
    <w:rsid w:val="00A72C9D"/>
    <w:rsid w:val="00A73157"/>
    <w:rsid w:val="00A75601"/>
    <w:rsid w:val="00A80717"/>
    <w:rsid w:val="00A81B28"/>
    <w:rsid w:val="00A832A0"/>
    <w:rsid w:val="00A84108"/>
    <w:rsid w:val="00A878FB"/>
    <w:rsid w:val="00A9494C"/>
    <w:rsid w:val="00A95F8E"/>
    <w:rsid w:val="00AA02C1"/>
    <w:rsid w:val="00AA6BB2"/>
    <w:rsid w:val="00AB5D01"/>
    <w:rsid w:val="00AC34AE"/>
    <w:rsid w:val="00AC4378"/>
    <w:rsid w:val="00AC4803"/>
    <w:rsid w:val="00AC6BF3"/>
    <w:rsid w:val="00AC6C30"/>
    <w:rsid w:val="00AC7413"/>
    <w:rsid w:val="00AD17DF"/>
    <w:rsid w:val="00AD2501"/>
    <w:rsid w:val="00AD29FD"/>
    <w:rsid w:val="00AD49AA"/>
    <w:rsid w:val="00AE347A"/>
    <w:rsid w:val="00AE413E"/>
    <w:rsid w:val="00AE43F3"/>
    <w:rsid w:val="00AE4908"/>
    <w:rsid w:val="00AE7982"/>
    <w:rsid w:val="00AE7C19"/>
    <w:rsid w:val="00AF7004"/>
    <w:rsid w:val="00B009FB"/>
    <w:rsid w:val="00B0296A"/>
    <w:rsid w:val="00B0370E"/>
    <w:rsid w:val="00B0399F"/>
    <w:rsid w:val="00B113BA"/>
    <w:rsid w:val="00B15C20"/>
    <w:rsid w:val="00B170DD"/>
    <w:rsid w:val="00B173BC"/>
    <w:rsid w:val="00B20448"/>
    <w:rsid w:val="00B2131F"/>
    <w:rsid w:val="00B22888"/>
    <w:rsid w:val="00B24008"/>
    <w:rsid w:val="00B251A8"/>
    <w:rsid w:val="00B25FCD"/>
    <w:rsid w:val="00B26E95"/>
    <w:rsid w:val="00B2785B"/>
    <w:rsid w:val="00B27AE7"/>
    <w:rsid w:val="00B30C55"/>
    <w:rsid w:val="00B35007"/>
    <w:rsid w:val="00B3633B"/>
    <w:rsid w:val="00B41213"/>
    <w:rsid w:val="00B42A67"/>
    <w:rsid w:val="00B44AA6"/>
    <w:rsid w:val="00B4564F"/>
    <w:rsid w:val="00B46CAD"/>
    <w:rsid w:val="00B5595B"/>
    <w:rsid w:val="00B55E5D"/>
    <w:rsid w:val="00B574F2"/>
    <w:rsid w:val="00B616AC"/>
    <w:rsid w:val="00B642EC"/>
    <w:rsid w:val="00B656C2"/>
    <w:rsid w:val="00B67AF9"/>
    <w:rsid w:val="00B7016B"/>
    <w:rsid w:val="00B7131D"/>
    <w:rsid w:val="00B77C3C"/>
    <w:rsid w:val="00B77FB8"/>
    <w:rsid w:val="00B819F2"/>
    <w:rsid w:val="00B84194"/>
    <w:rsid w:val="00B863FB"/>
    <w:rsid w:val="00B86D5D"/>
    <w:rsid w:val="00B921CC"/>
    <w:rsid w:val="00B94398"/>
    <w:rsid w:val="00B946AB"/>
    <w:rsid w:val="00B96095"/>
    <w:rsid w:val="00B966B6"/>
    <w:rsid w:val="00BA4C5B"/>
    <w:rsid w:val="00BA4D85"/>
    <w:rsid w:val="00BA5555"/>
    <w:rsid w:val="00BA686D"/>
    <w:rsid w:val="00BA7273"/>
    <w:rsid w:val="00BB076B"/>
    <w:rsid w:val="00BB4969"/>
    <w:rsid w:val="00BB56DB"/>
    <w:rsid w:val="00BB6885"/>
    <w:rsid w:val="00BC3821"/>
    <w:rsid w:val="00BC3DA1"/>
    <w:rsid w:val="00BC5146"/>
    <w:rsid w:val="00BC60B0"/>
    <w:rsid w:val="00BD1D0D"/>
    <w:rsid w:val="00BD3640"/>
    <w:rsid w:val="00BD73F5"/>
    <w:rsid w:val="00BE3392"/>
    <w:rsid w:val="00BF041F"/>
    <w:rsid w:val="00BF0ECA"/>
    <w:rsid w:val="00BF11B7"/>
    <w:rsid w:val="00BF1FC3"/>
    <w:rsid w:val="00BF344C"/>
    <w:rsid w:val="00BF47EB"/>
    <w:rsid w:val="00BF6052"/>
    <w:rsid w:val="00BF7EAD"/>
    <w:rsid w:val="00C114CC"/>
    <w:rsid w:val="00C12DC5"/>
    <w:rsid w:val="00C13014"/>
    <w:rsid w:val="00C14A9C"/>
    <w:rsid w:val="00C1579C"/>
    <w:rsid w:val="00C17C89"/>
    <w:rsid w:val="00C21A28"/>
    <w:rsid w:val="00C21B98"/>
    <w:rsid w:val="00C23C24"/>
    <w:rsid w:val="00C24D6C"/>
    <w:rsid w:val="00C32F71"/>
    <w:rsid w:val="00C33ED1"/>
    <w:rsid w:val="00C36CFE"/>
    <w:rsid w:val="00C40D35"/>
    <w:rsid w:val="00C420F2"/>
    <w:rsid w:val="00C43B44"/>
    <w:rsid w:val="00C4665D"/>
    <w:rsid w:val="00C47F84"/>
    <w:rsid w:val="00C50261"/>
    <w:rsid w:val="00C50CA6"/>
    <w:rsid w:val="00C54C6A"/>
    <w:rsid w:val="00C674A5"/>
    <w:rsid w:val="00C729A8"/>
    <w:rsid w:val="00C756AB"/>
    <w:rsid w:val="00C757A2"/>
    <w:rsid w:val="00C75D22"/>
    <w:rsid w:val="00C809D1"/>
    <w:rsid w:val="00C8313D"/>
    <w:rsid w:val="00C85E64"/>
    <w:rsid w:val="00C873E5"/>
    <w:rsid w:val="00C874F2"/>
    <w:rsid w:val="00C9428A"/>
    <w:rsid w:val="00C94EE7"/>
    <w:rsid w:val="00C95436"/>
    <w:rsid w:val="00C96F98"/>
    <w:rsid w:val="00CA03BB"/>
    <w:rsid w:val="00CA36DD"/>
    <w:rsid w:val="00CA3BF8"/>
    <w:rsid w:val="00CA46EF"/>
    <w:rsid w:val="00CA4AF9"/>
    <w:rsid w:val="00CA4D5D"/>
    <w:rsid w:val="00CA6A5E"/>
    <w:rsid w:val="00CA70BA"/>
    <w:rsid w:val="00CA79D0"/>
    <w:rsid w:val="00CB1A3E"/>
    <w:rsid w:val="00CB4A87"/>
    <w:rsid w:val="00CB4E0E"/>
    <w:rsid w:val="00CC3A49"/>
    <w:rsid w:val="00CC66D4"/>
    <w:rsid w:val="00CC6F97"/>
    <w:rsid w:val="00CC7534"/>
    <w:rsid w:val="00CD18C4"/>
    <w:rsid w:val="00CD5E85"/>
    <w:rsid w:val="00CE0A7C"/>
    <w:rsid w:val="00CE3914"/>
    <w:rsid w:val="00CE468A"/>
    <w:rsid w:val="00CE4C74"/>
    <w:rsid w:val="00CE557C"/>
    <w:rsid w:val="00CE59C5"/>
    <w:rsid w:val="00CE6287"/>
    <w:rsid w:val="00CE6F84"/>
    <w:rsid w:val="00CE7954"/>
    <w:rsid w:val="00CE7A2A"/>
    <w:rsid w:val="00CF0496"/>
    <w:rsid w:val="00CF0AC0"/>
    <w:rsid w:val="00CF40EF"/>
    <w:rsid w:val="00CF5A81"/>
    <w:rsid w:val="00D00DAF"/>
    <w:rsid w:val="00D00FD6"/>
    <w:rsid w:val="00D0123B"/>
    <w:rsid w:val="00D01988"/>
    <w:rsid w:val="00D03D61"/>
    <w:rsid w:val="00D03E4C"/>
    <w:rsid w:val="00D064B3"/>
    <w:rsid w:val="00D070F0"/>
    <w:rsid w:val="00D07510"/>
    <w:rsid w:val="00D10666"/>
    <w:rsid w:val="00D12A0B"/>
    <w:rsid w:val="00D14546"/>
    <w:rsid w:val="00D1572F"/>
    <w:rsid w:val="00D20B5D"/>
    <w:rsid w:val="00D212E1"/>
    <w:rsid w:val="00D21D00"/>
    <w:rsid w:val="00D22D7F"/>
    <w:rsid w:val="00D25CC3"/>
    <w:rsid w:val="00D26AAD"/>
    <w:rsid w:val="00D275BD"/>
    <w:rsid w:val="00D303A5"/>
    <w:rsid w:val="00D33C3F"/>
    <w:rsid w:val="00D3595E"/>
    <w:rsid w:val="00D369B1"/>
    <w:rsid w:val="00D40A98"/>
    <w:rsid w:val="00D42637"/>
    <w:rsid w:val="00D46B4F"/>
    <w:rsid w:val="00D51222"/>
    <w:rsid w:val="00D521CA"/>
    <w:rsid w:val="00D52575"/>
    <w:rsid w:val="00D53407"/>
    <w:rsid w:val="00D56AD7"/>
    <w:rsid w:val="00D607EA"/>
    <w:rsid w:val="00D60847"/>
    <w:rsid w:val="00D61A7A"/>
    <w:rsid w:val="00D62ECC"/>
    <w:rsid w:val="00D657AB"/>
    <w:rsid w:val="00D6716F"/>
    <w:rsid w:val="00D70320"/>
    <w:rsid w:val="00D7322B"/>
    <w:rsid w:val="00D73746"/>
    <w:rsid w:val="00D7401C"/>
    <w:rsid w:val="00D746BC"/>
    <w:rsid w:val="00D75554"/>
    <w:rsid w:val="00D7561A"/>
    <w:rsid w:val="00D761C1"/>
    <w:rsid w:val="00D773B7"/>
    <w:rsid w:val="00D8126E"/>
    <w:rsid w:val="00D85981"/>
    <w:rsid w:val="00D85A03"/>
    <w:rsid w:val="00D87252"/>
    <w:rsid w:val="00D87D90"/>
    <w:rsid w:val="00D92F6B"/>
    <w:rsid w:val="00D97755"/>
    <w:rsid w:val="00DA3D81"/>
    <w:rsid w:val="00DA6802"/>
    <w:rsid w:val="00DB079C"/>
    <w:rsid w:val="00DB13E8"/>
    <w:rsid w:val="00DB1864"/>
    <w:rsid w:val="00DB254F"/>
    <w:rsid w:val="00DB3BF8"/>
    <w:rsid w:val="00DB4105"/>
    <w:rsid w:val="00DB582B"/>
    <w:rsid w:val="00DC1C1A"/>
    <w:rsid w:val="00DC6DE9"/>
    <w:rsid w:val="00DD04FE"/>
    <w:rsid w:val="00DD0FA8"/>
    <w:rsid w:val="00DD18B1"/>
    <w:rsid w:val="00DD1D15"/>
    <w:rsid w:val="00DD1F36"/>
    <w:rsid w:val="00DD2C6A"/>
    <w:rsid w:val="00DD44F8"/>
    <w:rsid w:val="00DD5521"/>
    <w:rsid w:val="00DD57DA"/>
    <w:rsid w:val="00DD71F6"/>
    <w:rsid w:val="00DE135F"/>
    <w:rsid w:val="00DE1808"/>
    <w:rsid w:val="00DE3711"/>
    <w:rsid w:val="00DF02F0"/>
    <w:rsid w:val="00DF0726"/>
    <w:rsid w:val="00DF7559"/>
    <w:rsid w:val="00DF7F36"/>
    <w:rsid w:val="00E11F08"/>
    <w:rsid w:val="00E139F9"/>
    <w:rsid w:val="00E13D69"/>
    <w:rsid w:val="00E17A49"/>
    <w:rsid w:val="00E21138"/>
    <w:rsid w:val="00E33821"/>
    <w:rsid w:val="00E3496E"/>
    <w:rsid w:val="00E36281"/>
    <w:rsid w:val="00E41FC2"/>
    <w:rsid w:val="00E431A5"/>
    <w:rsid w:val="00E44903"/>
    <w:rsid w:val="00E466DA"/>
    <w:rsid w:val="00E525FA"/>
    <w:rsid w:val="00E560ED"/>
    <w:rsid w:val="00E563A8"/>
    <w:rsid w:val="00E56515"/>
    <w:rsid w:val="00E5686E"/>
    <w:rsid w:val="00E61953"/>
    <w:rsid w:val="00E62E5A"/>
    <w:rsid w:val="00E63964"/>
    <w:rsid w:val="00E65FBA"/>
    <w:rsid w:val="00E675FB"/>
    <w:rsid w:val="00E76EA7"/>
    <w:rsid w:val="00E770BB"/>
    <w:rsid w:val="00E7723D"/>
    <w:rsid w:val="00E82E78"/>
    <w:rsid w:val="00E833FB"/>
    <w:rsid w:val="00E86A08"/>
    <w:rsid w:val="00E87CEA"/>
    <w:rsid w:val="00E910FC"/>
    <w:rsid w:val="00E92FD8"/>
    <w:rsid w:val="00E93775"/>
    <w:rsid w:val="00E9582C"/>
    <w:rsid w:val="00E96B77"/>
    <w:rsid w:val="00EA0FD2"/>
    <w:rsid w:val="00EA1941"/>
    <w:rsid w:val="00EA4339"/>
    <w:rsid w:val="00EA587B"/>
    <w:rsid w:val="00EA5A3E"/>
    <w:rsid w:val="00EA5AFB"/>
    <w:rsid w:val="00EA7AED"/>
    <w:rsid w:val="00EA7F8B"/>
    <w:rsid w:val="00EB0D9F"/>
    <w:rsid w:val="00EB15AA"/>
    <w:rsid w:val="00EB53C0"/>
    <w:rsid w:val="00EB6360"/>
    <w:rsid w:val="00EB63E5"/>
    <w:rsid w:val="00EB7ED6"/>
    <w:rsid w:val="00EC06A1"/>
    <w:rsid w:val="00EC1E9F"/>
    <w:rsid w:val="00EC23F5"/>
    <w:rsid w:val="00EC7580"/>
    <w:rsid w:val="00ED4535"/>
    <w:rsid w:val="00ED4980"/>
    <w:rsid w:val="00ED5594"/>
    <w:rsid w:val="00ED622A"/>
    <w:rsid w:val="00ED73ED"/>
    <w:rsid w:val="00ED7DDC"/>
    <w:rsid w:val="00EE0831"/>
    <w:rsid w:val="00EE1E36"/>
    <w:rsid w:val="00EE4789"/>
    <w:rsid w:val="00EE6CA7"/>
    <w:rsid w:val="00EE77AF"/>
    <w:rsid w:val="00EF0A4E"/>
    <w:rsid w:val="00EF5B43"/>
    <w:rsid w:val="00EF71B2"/>
    <w:rsid w:val="00EF78D4"/>
    <w:rsid w:val="00F017D8"/>
    <w:rsid w:val="00F04094"/>
    <w:rsid w:val="00F066F4"/>
    <w:rsid w:val="00F10A0E"/>
    <w:rsid w:val="00F1155C"/>
    <w:rsid w:val="00F23246"/>
    <w:rsid w:val="00F25EE5"/>
    <w:rsid w:val="00F26469"/>
    <w:rsid w:val="00F266D2"/>
    <w:rsid w:val="00F26865"/>
    <w:rsid w:val="00F27410"/>
    <w:rsid w:val="00F328BE"/>
    <w:rsid w:val="00F32C2E"/>
    <w:rsid w:val="00F37792"/>
    <w:rsid w:val="00F37CD3"/>
    <w:rsid w:val="00F40BCC"/>
    <w:rsid w:val="00F423AA"/>
    <w:rsid w:val="00F42C33"/>
    <w:rsid w:val="00F45132"/>
    <w:rsid w:val="00F474E0"/>
    <w:rsid w:val="00F52064"/>
    <w:rsid w:val="00F52099"/>
    <w:rsid w:val="00F54BC5"/>
    <w:rsid w:val="00F54D65"/>
    <w:rsid w:val="00F56F33"/>
    <w:rsid w:val="00F602D3"/>
    <w:rsid w:val="00F605D9"/>
    <w:rsid w:val="00F6208F"/>
    <w:rsid w:val="00F63DF9"/>
    <w:rsid w:val="00F651B9"/>
    <w:rsid w:val="00F65C4C"/>
    <w:rsid w:val="00F709EE"/>
    <w:rsid w:val="00F70DC6"/>
    <w:rsid w:val="00F72FA3"/>
    <w:rsid w:val="00F75C69"/>
    <w:rsid w:val="00F82A97"/>
    <w:rsid w:val="00F91329"/>
    <w:rsid w:val="00F918B3"/>
    <w:rsid w:val="00F93F7E"/>
    <w:rsid w:val="00F954E9"/>
    <w:rsid w:val="00F95B9D"/>
    <w:rsid w:val="00F962CB"/>
    <w:rsid w:val="00F96BF6"/>
    <w:rsid w:val="00FA1782"/>
    <w:rsid w:val="00FA19D7"/>
    <w:rsid w:val="00FA2F3C"/>
    <w:rsid w:val="00FB0736"/>
    <w:rsid w:val="00FB11FA"/>
    <w:rsid w:val="00FB18D9"/>
    <w:rsid w:val="00FB1D83"/>
    <w:rsid w:val="00FB3816"/>
    <w:rsid w:val="00FB5888"/>
    <w:rsid w:val="00FC0ED9"/>
    <w:rsid w:val="00FC2C86"/>
    <w:rsid w:val="00FC46B1"/>
    <w:rsid w:val="00FC6AB2"/>
    <w:rsid w:val="00FD1BB8"/>
    <w:rsid w:val="00FD2244"/>
    <w:rsid w:val="00FD24C6"/>
    <w:rsid w:val="00FD2D79"/>
    <w:rsid w:val="00FD34BE"/>
    <w:rsid w:val="00FD3F8A"/>
    <w:rsid w:val="00FD3FD3"/>
    <w:rsid w:val="00FD4799"/>
    <w:rsid w:val="00FD4E7C"/>
    <w:rsid w:val="00FD5E32"/>
    <w:rsid w:val="00FE277B"/>
    <w:rsid w:val="00FE6C82"/>
    <w:rsid w:val="00FF1CD3"/>
    <w:rsid w:val="00FF1D52"/>
    <w:rsid w:val="00FF3169"/>
    <w:rsid w:val="00FF355D"/>
    <w:rsid w:val="00FF5D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5D7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35D76"/>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435D76"/>
    <w:pPr>
      <w:tabs>
        <w:tab w:val="center" w:pos="4153"/>
        <w:tab w:val="right" w:pos="8306"/>
      </w:tabs>
      <w:snapToGrid w:val="0"/>
      <w:jc w:val="left"/>
    </w:pPr>
    <w:rPr>
      <w:sz w:val="18"/>
      <w:szCs w:val="18"/>
    </w:rPr>
  </w:style>
  <w:style w:type="character" w:styleId="a5">
    <w:name w:val="page number"/>
    <w:basedOn w:val="a0"/>
    <w:rsid w:val="00435D76"/>
  </w:style>
  <w:style w:type="paragraph" w:styleId="a6">
    <w:name w:val="Balloon Text"/>
    <w:basedOn w:val="a"/>
    <w:semiHidden/>
    <w:rsid w:val="00435D76"/>
    <w:rPr>
      <w:sz w:val="18"/>
      <w:szCs w:val="18"/>
    </w:rPr>
  </w:style>
  <w:style w:type="paragraph" w:styleId="a7">
    <w:name w:val="Plain Text"/>
    <w:basedOn w:val="a"/>
    <w:rsid w:val="00435D76"/>
    <w:rPr>
      <w:rFonts w:ascii="宋体" w:hAnsi="Courier New" w:cs="Courier New"/>
      <w:szCs w:val="21"/>
    </w:rPr>
  </w:style>
  <w:style w:type="character" w:styleId="a8">
    <w:name w:val="Hyperlink"/>
    <w:basedOn w:val="a0"/>
    <w:rsid w:val="000C3D5E"/>
    <w:rPr>
      <w:color w:val="0563C1" w:themeColor="hyperlink"/>
      <w:u w:val="single"/>
    </w:rPr>
  </w:style>
  <w:style w:type="paragraph" w:styleId="a9">
    <w:name w:val="List Paragraph"/>
    <w:basedOn w:val="a"/>
    <w:uiPriority w:val="34"/>
    <w:qFormat/>
    <w:rsid w:val="00DB3BF8"/>
    <w:pPr>
      <w:ind w:firstLineChars="200" w:firstLine="420"/>
    </w:pPr>
  </w:style>
  <w:style w:type="paragraph" w:styleId="aa">
    <w:name w:val="Document Map"/>
    <w:basedOn w:val="a"/>
    <w:link w:val="Char0"/>
    <w:rsid w:val="00735CDE"/>
    <w:rPr>
      <w:rFonts w:ascii="宋体"/>
      <w:sz w:val="18"/>
      <w:szCs w:val="18"/>
    </w:rPr>
  </w:style>
  <w:style w:type="character" w:customStyle="1" w:styleId="Char0">
    <w:name w:val="文档结构图 Char"/>
    <w:basedOn w:val="a0"/>
    <w:link w:val="aa"/>
    <w:rsid w:val="00735CDE"/>
    <w:rPr>
      <w:rFonts w:ascii="宋体"/>
      <w:kern w:val="2"/>
      <w:sz w:val="18"/>
      <w:szCs w:val="18"/>
    </w:rPr>
  </w:style>
  <w:style w:type="table" w:styleId="ab">
    <w:name w:val="Table Grid"/>
    <w:basedOn w:val="a1"/>
    <w:rsid w:val="00606C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脚 Char"/>
    <w:basedOn w:val="a0"/>
    <w:link w:val="a4"/>
    <w:uiPriority w:val="99"/>
    <w:rsid w:val="00831CA9"/>
    <w:rPr>
      <w:kern w:val="2"/>
      <w:sz w:val="18"/>
      <w:szCs w:val="18"/>
    </w:rPr>
  </w:style>
</w:styles>
</file>

<file path=word/webSettings.xml><?xml version="1.0" encoding="utf-8"?>
<w:webSettings xmlns:r="http://schemas.openxmlformats.org/officeDocument/2006/relationships" xmlns:w="http://schemas.openxmlformats.org/wordprocessingml/2006/main">
  <w:divs>
    <w:div w:id="49225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F52700-A7C7-4B91-94F9-3EE6A0562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1588</Words>
  <Characters>1870</Characters>
  <Application>Microsoft Office Word</Application>
  <DocSecurity>0</DocSecurity>
  <Lines>15</Lines>
  <Paragraphs>6</Paragraphs>
  <ScaleCrop>false</ScaleCrop>
  <HeadingPairs>
    <vt:vector size="2" baseType="variant">
      <vt:variant>
        <vt:lpstr>题目</vt:lpstr>
      </vt:variant>
      <vt:variant>
        <vt:i4>1</vt:i4>
      </vt:variant>
    </vt:vector>
  </HeadingPairs>
  <TitlesOfParts>
    <vt:vector size="1" baseType="lpstr">
      <vt:lpstr>暨南大学本科实验报告专用纸</vt:lpstr>
    </vt:vector>
  </TitlesOfParts>
  <Company>JNU</Company>
  <LinksUpToDate>false</LinksUpToDate>
  <CharactersWithSpaces>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暨南大学本科实验报告专用纸</dc:title>
  <dc:creator>a</dc:creator>
  <cp:lastModifiedBy>a</cp:lastModifiedBy>
  <cp:revision>8</cp:revision>
  <cp:lastPrinted>2018-12-29T08:52:00Z</cp:lastPrinted>
  <dcterms:created xsi:type="dcterms:W3CDTF">2019-03-21T05:19:00Z</dcterms:created>
  <dcterms:modified xsi:type="dcterms:W3CDTF">2019-03-21T09:08:00Z</dcterms:modified>
</cp:coreProperties>
</file>