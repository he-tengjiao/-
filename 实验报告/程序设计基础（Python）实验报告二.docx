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80" w:rsidRPr="005430E9" w:rsidRDefault="00422880" w:rsidP="00DD31E9">
      <w:pPr>
        <w:spacing w:afterLines="50" w:after="156"/>
        <w:jc w:val="center"/>
        <w:rPr>
          <w:rFonts w:ascii="楷体" w:eastAsia="楷体" w:hAnsi="楷体"/>
          <w:b/>
          <w:sz w:val="44"/>
          <w:szCs w:val="44"/>
        </w:rPr>
      </w:pPr>
      <w:r w:rsidRPr="005430E9">
        <w:rPr>
          <w:rFonts w:ascii="楷体" w:eastAsia="楷体" w:hAnsi="楷体"/>
          <w:b/>
          <w:sz w:val="44"/>
          <w:szCs w:val="44"/>
        </w:rPr>
        <w:t>暨南大学本科实验报告专用纸</w:t>
      </w:r>
    </w:p>
    <w:p w:rsidR="000C5D66" w:rsidRPr="00D94998" w:rsidRDefault="000C5D66" w:rsidP="000C5D66">
      <w:pPr>
        <w:spacing w:line="420" w:lineRule="exact"/>
        <w:rPr>
          <w:rFonts w:ascii="楷体" w:eastAsia="楷体" w:hAnsi="楷体"/>
          <w:sz w:val="28"/>
          <w:szCs w:val="28"/>
        </w:rPr>
      </w:pPr>
      <w:r w:rsidRPr="00D94998">
        <w:rPr>
          <w:rFonts w:ascii="楷体" w:eastAsia="楷体" w:hAnsi="楷体"/>
          <w:sz w:val="28"/>
          <w:szCs w:val="28"/>
        </w:rPr>
        <w:t>课程名称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D94998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94998">
        <w:rPr>
          <w:rFonts w:ascii="楷体" w:eastAsia="楷体" w:hAnsi="楷体" w:hint="eastAsia"/>
          <w:sz w:val="32"/>
          <w:szCs w:val="32"/>
          <w:u w:val="single"/>
        </w:rPr>
        <w:t>程序设计基础</w:t>
      </w:r>
      <w:r w:rsidR="007348AC">
        <w:rPr>
          <w:rFonts w:ascii="楷体" w:eastAsia="楷体" w:hAnsi="楷体" w:hint="eastAsia"/>
          <w:sz w:val="32"/>
          <w:szCs w:val="32"/>
          <w:u w:val="single"/>
        </w:rPr>
        <w:t>（</w:t>
      </w:r>
      <w:r w:rsidR="007348AC">
        <w:rPr>
          <w:rFonts w:ascii="楷体" w:eastAsia="楷体" w:hAnsi="楷体" w:hint="eastAsia"/>
          <w:sz w:val="28"/>
          <w:szCs w:val="28"/>
          <w:u w:val="single"/>
        </w:rPr>
        <w:t>Python</w:t>
      </w:r>
      <w:r w:rsidR="007348AC">
        <w:rPr>
          <w:rFonts w:ascii="楷体" w:eastAsia="楷体" w:hAnsi="楷体" w:hint="eastAsia"/>
          <w:sz w:val="32"/>
          <w:szCs w:val="32"/>
          <w:u w:val="single"/>
        </w:rPr>
        <w:t xml:space="preserve">） 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94998">
        <w:rPr>
          <w:rFonts w:ascii="楷体" w:eastAsia="楷体" w:hAnsi="楷体"/>
          <w:sz w:val="28"/>
          <w:szCs w:val="28"/>
        </w:rPr>
        <w:t>成绩评定</w:t>
      </w:r>
      <w:r w:rsidR="00A73157">
        <w:rPr>
          <w:rFonts w:ascii="楷体" w:eastAsia="楷体" w:hAnsi="楷体" w:hint="eastAsia"/>
          <w:sz w:val="28"/>
          <w:szCs w:val="28"/>
        </w:rPr>
        <w:t xml:space="preserve"> 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         </w:t>
      </w:r>
    </w:p>
    <w:p w:rsidR="000C5D66" w:rsidRPr="00D94998" w:rsidRDefault="000C5D66" w:rsidP="000C5D66">
      <w:pPr>
        <w:spacing w:line="420" w:lineRule="exact"/>
        <w:rPr>
          <w:rFonts w:ascii="楷体" w:eastAsia="楷体" w:hAnsi="楷体"/>
          <w:sz w:val="28"/>
          <w:szCs w:val="28"/>
        </w:rPr>
      </w:pPr>
      <w:r w:rsidRPr="00D94998">
        <w:rPr>
          <w:rFonts w:ascii="楷体" w:eastAsia="楷体" w:hAnsi="楷体"/>
          <w:sz w:val="28"/>
          <w:szCs w:val="28"/>
        </w:rPr>
        <w:t>实验项目名称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94998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A73157"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 w:rsidR="0054553A">
        <w:rPr>
          <w:rFonts w:ascii="楷体" w:eastAsia="楷体" w:hAnsi="楷体" w:hint="eastAsia"/>
          <w:sz w:val="28"/>
          <w:szCs w:val="28"/>
          <w:u w:val="single"/>
        </w:rPr>
        <w:t>函数与文件</w:t>
      </w:r>
      <w:r w:rsidR="00A7315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D94998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A7315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7348AC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A73157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94998">
        <w:rPr>
          <w:rFonts w:ascii="楷体" w:eastAsia="楷体" w:hAnsi="楷体"/>
          <w:sz w:val="28"/>
          <w:szCs w:val="28"/>
        </w:rPr>
        <w:t>指导教师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A73157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:rsidR="000C5D66" w:rsidRPr="00D94998" w:rsidRDefault="000C5D66" w:rsidP="000C5D66">
      <w:pPr>
        <w:spacing w:line="420" w:lineRule="exact"/>
        <w:rPr>
          <w:rFonts w:ascii="楷体" w:eastAsia="楷体" w:hAnsi="楷体"/>
          <w:sz w:val="28"/>
          <w:szCs w:val="28"/>
          <w:u w:val="single"/>
        </w:rPr>
      </w:pPr>
      <w:r w:rsidRPr="00D94998">
        <w:rPr>
          <w:rFonts w:ascii="楷体" w:eastAsia="楷体" w:hAnsi="楷体"/>
          <w:sz w:val="28"/>
          <w:szCs w:val="28"/>
        </w:rPr>
        <w:t>实验项目编号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7348AC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54553A">
        <w:rPr>
          <w:rFonts w:ascii="楷体" w:eastAsia="楷体" w:hAnsi="楷体" w:hint="eastAsia"/>
          <w:sz w:val="28"/>
          <w:szCs w:val="28"/>
          <w:u w:val="single"/>
        </w:rPr>
        <w:t>二</w:t>
      </w:r>
      <w:r w:rsidRPr="00D94998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7348AC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94998">
        <w:rPr>
          <w:rFonts w:ascii="楷体" w:eastAsia="楷体" w:hAnsi="楷体"/>
          <w:sz w:val="28"/>
          <w:szCs w:val="28"/>
        </w:rPr>
        <w:t>实验项目类型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  </w:t>
      </w:r>
      <w:r w:rsidRPr="00D94998">
        <w:rPr>
          <w:rFonts w:ascii="楷体" w:eastAsia="楷体" w:hAnsi="楷体"/>
          <w:sz w:val="28"/>
          <w:szCs w:val="28"/>
        </w:rPr>
        <w:t>实验地点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         </w:t>
      </w:r>
      <w:r w:rsidR="00DD04FE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:rsidR="000C5D66" w:rsidRPr="00D94998" w:rsidRDefault="000C5D66" w:rsidP="000C5D66">
      <w:pPr>
        <w:spacing w:line="420" w:lineRule="exact"/>
        <w:rPr>
          <w:rFonts w:ascii="楷体" w:eastAsia="楷体" w:hAnsi="楷体"/>
          <w:sz w:val="28"/>
          <w:szCs w:val="28"/>
          <w:u w:val="single"/>
        </w:rPr>
      </w:pPr>
      <w:r w:rsidRPr="00D94998">
        <w:rPr>
          <w:rFonts w:ascii="楷体" w:eastAsia="楷体" w:hAnsi="楷体"/>
          <w:sz w:val="28"/>
          <w:szCs w:val="28"/>
        </w:rPr>
        <w:t>学生姓名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               </w:t>
      </w:r>
      <w:r w:rsidRPr="00D94998">
        <w:rPr>
          <w:rFonts w:ascii="楷体" w:eastAsia="楷体" w:hAnsi="楷体"/>
          <w:sz w:val="28"/>
          <w:szCs w:val="28"/>
        </w:rPr>
        <w:t>学号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                             </w:t>
      </w:r>
    </w:p>
    <w:p w:rsidR="000C5D66" w:rsidRPr="00D94998" w:rsidRDefault="000C5D66" w:rsidP="000C5D66">
      <w:pPr>
        <w:numPr>
          <w:ins w:id="0" w:author="MC SYSTEM" w:date="2006-06-11T14:06:00Z"/>
        </w:numPr>
        <w:spacing w:line="420" w:lineRule="exact"/>
        <w:rPr>
          <w:rFonts w:ascii="楷体" w:eastAsia="楷体" w:hAnsi="楷体"/>
          <w:sz w:val="28"/>
          <w:szCs w:val="28"/>
          <w:u w:val="single"/>
        </w:rPr>
      </w:pPr>
      <w:r w:rsidRPr="00D94998">
        <w:rPr>
          <w:rFonts w:ascii="楷体" w:eastAsia="楷体" w:hAnsi="楷体"/>
          <w:sz w:val="28"/>
          <w:szCs w:val="28"/>
        </w:rPr>
        <w:t>学院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                  </w:t>
      </w:r>
      <w:r w:rsidR="00A73157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94998">
        <w:rPr>
          <w:rFonts w:ascii="楷体" w:eastAsia="楷体" w:hAnsi="楷体"/>
          <w:sz w:val="28"/>
          <w:szCs w:val="28"/>
        </w:rPr>
        <w:t>系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        </w:t>
      </w:r>
      <w:r w:rsidRPr="00D94998">
        <w:rPr>
          <w:rFonts w:ascii="楷体" w:eastAsia="楷体" w:hAnsi="楷体"/>
          <w:sz w:val="28"/>
          <w:szCs w:val="28"/>
        </w:rPr>
        <w:t>专业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                 </w:t>
      </w:r>
    </w:p>
    <w:p w:rsidR="000C5D66" w:rsidRPr="00D94998" w:rsidRDefault="000C5D66" w:rsidP="000C5D66">
      <w:pPr>
        <w:spacing w:line="420" w:lineRule="exact"/>
        <w:rPr>
          <w:rFonts w:ascii="楷体" w:eastAsia="楷体" w:hAnsi="楷体"/>
          <w:sz w:val="28"/>
          <w:szCs w:val="28"/>
        </w:rPr>
      </w:pPr>
      <w:r w:rsidRPr="00D94998">
        <w:rPr>
          <w:rFonts w:ascii="楷体" w:eastAsia="楷体" w:hAnsi="楷体"/>
          <w:sz w:val="28"/>
          <w:szCs w:val="28"/>
        </w:rPr>
        <w:t>实验时间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  </w:t>
      </w:r>
      <w:r w:rsidRPr="00D94998">
        <w:rPr>
          <w:rFonts w:ascii="楷体" w:eastAsia="楷体" w:hAnsi="楷体"/>
          <w:sz w:val="28"/>
          <w:szCs w:val="28"/>
        </w:rPr>
        <w:t>年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94998">
        <w:rPr>
          <w:rFonts w:ascii="楷体" w:eastAsia="楷体" w:hAnsi="楷体"/>
          <w:sz w:val="28"/>
          <w:szCs w:val="28"/>
        </w:rPr>
        <w:t>月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94998">
        <w:rPr>
          <w:rFonts w:ascii="楷体" w:eastAsia="楷体" w:hAnsi="楷体"/>
          <w:sz w:val="28"/>
          <w:szCs w:val="28"/>
        </w:rPr>
        <w:t xml:space="preserve">日 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94998">
        <w:rPr>
          <w:rFonts w:ascii="楷体" w:eastAsia="楷体" w:hAnsi="楷体"/>
          <w:sz w:val="28"/>
          <w:szCs w:val="28"/>
        </w:rPr>
        <w:t>午～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94998">
        <w:rPr>
          <w:rFonts w:ascii="楷体" w:eastAsia="楷体" w:hAnsi="楷体"/>
          <w:sz w:val="28"/>
          <w:szCs w:val="28"/>
        </w:rPr>
        <w:t>月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94998">
        <w:rPr>
          <w:rFonts w:ascii="楷体" w:eastAsia="楷体" w:hAnsi="楷体"/>
          <w:sz w:val="28"/>
          <w:szCs w:val="28"/>
        </w:rPr>
        <w:t xml:space="preserve">日 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94998">
        <w:rPr>
          <w:rFonts w:ascii="楷体" w:eastAsia="楷体" w:hAnsi="楷体"/>
          <w:sz w:val="28"/>
          <w:szCs w:val="28"/>
        </w:rPr>
        <w:t>午 温度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94998">
        <w:rPr>
          <w:rFonts w:ascii="楷体" w:eastAsia="楷体" w:hAnsi="楷体"/>
          <w:sz w:val="28"/>
          <w:szCs w:val="28"/>
        </w:rPr>
        <w:t>℃湿度</w:t>
      </w:r>
      <w:r w:rsidRPr="00D94998">
        <w:rPr>
          <w:rFonts w:ascii="楷体" w:eastAsia="楷体" w:hAnsi="楷体"/>
          <w:sz w:val="28"/>
          <w:szCs w:val="28"/>
          <w:u w:val="single"/>
        </w:rPr>
        <w:t xml:space="preserve">     </w:t>
      </w:r>
    </w:p>
    <w:p w:rsidR="000C5D66" w:rsidRPr="000C5D66" w:rsidRDefault="000C5D66">
      <w:pPr>
        <w:spacing w:line="420" w:lineRule="exact"/>
        <w:rPr>
          <w:rFonts w:ascii="黑体" w:eastAsia="黑体" w:hAnsi="黑体"/>
          <w:sz w:val="28"/>
          <w:szCs w:val="28"/>
        </w:rPr>
      </w:pPr>
    </w:p>
    <w:p w:rsidR="00422880" w:rsidRPr="0080666A" w:rsidRDefault="0080666A" w:rsidP="00DD31E9">
      <w:pPr>
        <w:spacing w:beforeLines="100" w:before="312" w:afterLines="50" w:after="156"/>
        <w:textAlignment w:val="center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一</w:t>
      </w:r>
      <w:r w:rsidRPr="0080666A">
        <w:rPr>
          <w:rFonts w:ascii="黑体" w:eastAsia="黑体" w:hint="eastAsia"/>
          <w:sz w:val="24"/>
        </w:rPr>
        <w:t>、</w:t>
      </w:r>
      <w:r w:rsidR="00422880" w:rsidRPr="0080666A">
        <w:rPr>
          <w:rFonts w:ascii="黑体" w:eastAsia="黑体" w:hint="eastAsia"/>
          <w:sz w:val="24"/>
        </w:rPr>
        <w:t>实验目的</w:t>
      </w:r>
    </w:p>
    <w:p w:rsidR="008A5E9F" w:rsidRDefault="00945B52" w:rsidP="0080666A">
      <w:pPr>
        <w:spacing w:line="360" w:lineRule="exact"/>
        <w:ind w:firstLineChars="200" w:firstLine="420"/>
        <w:textAlignment w:val="center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1</w:t>
      </w:r>
      <w:r>
        <w:rPr>
          <w:rFonts w:ascii="Arial" w:hAnsi="Arial"/>
          <w:szCs w:val="21"/>
        </w:rPr>
        <w:t>．</w:t>
      </w:r>
      <w:r w:rsidR="008A5E9F">
        <w:rPr>
          <w:rFonts w:ascii="Arial" w:hAnsi="Arial"/>
          <w:szCs w:val="21"/>
        </w:rPr>
        <w:t>掌握</w:t>
      </w:r>
      <w:r w:rsidR="00165440">
        <w:rPr>
          <w:rFonts w:ascii="Arial" w:hAnsi="Arial" w:hint="eastAsia"/>
          <w:szCs w:val="21"/>
        </w:rPr>
        <w:t>Python</w:t>
      </w:r>
      <w:r>
        <w:rPr>
          <w:rFonts w:ascii="Arial" w:hAnsi="Arial" w:hint="eastAsia"/>
          <w:szCs w:val="21"/>
        </w:rPr>
        <w:t>语言</w:t>
      </w:r>
      <w:r w:rsidR="008A5E9F">
        <w:rPr>
          <w:rFonts w:ascii="Arial" w:hAnsi="Arial" w:hint="eastAsia"/>
          <w:szCs w:val="21"/>
        </w:rPr>
        <w:t>的函数、参数传递、</w:t>
      </w:r>
      <w:r w:rsidR="00E15B68">
        <w:rPr>
          <w:rFonts w:ascii="Arial" w:hAnsi="Arial" w:hint="eastAsia"/>
          <w:szCs w:val="21"/>
        </w:rPr>
        <w:t>变量作用域</w:t>
      </w:r>
      <w:r w:rsidR="00063E55">
        <w:rPr>
          <w:rFonts w:ascii="Arial" w:hAnsi="Arial" w:hint="eastAsia"/>
          <w:szCs w:val="21"/>
        </w:rPr>
        <w:t>。</w:t>
      </w:r>
    </w:p>
    <w:p w:rsidR="008A5E9F" w:rsidRDefault="008A5E9F" w:rsidP="0080666A">
      <w:pPr>
        <w:spacing w:line="360" w:lineRule="exact"/>
        <w:ind w:firstLineChars="200" w:firstLine="420"/>
        <w:textAlignment w:val="center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2</w:t>
      </w:r>
      <w:r>
        <w:rPr>
          <w:rFonts w:ascii="Arial" w:hAnsi="Arial" w:hint="eastAsia"/>
          <w:szCs w:val="21"/>
        </w:rPr>
        <w:t>、</w:t>
      </w:r>
      <w:r w:rsidR="00063E55">
        <w:rPr>
          <w:rFonts w:ascii="Arial" w:hAnsi="Arial" w:hint="eastAsia"/>
          <w:szCs w:val="21"/>
        </w:rPr>
        <w:t>掌握</w:t>
      </w:r>
      <w:r>
        <w:rPr>
          <w:rFonts w:ascii="Arial" w:hAnsi="Arial" w:hint="eastAsia"/>
          <w:szCs w:val="21"/>
        </w:rPr>
        <w:t>Python</w:t>
      </w:r>
      <w:r w:rsidR="00063E55">
        <w:rPr>
          <w:rFonts w:ascii="Arial" w:hAnsi="Arial" w:hint="eastAsia"/>
          <w:szCs w:val="21"/>
        </w:rPr>
        <w:t>语言的递推、递归</w:t>
      </w:r>
      <w:r>
        <w:rPr>
          <w:rFonts w:ascii="Arial" w:hAnsi="Arial" w:hint="eastAsia"/>
          <w:szCs w:val="21"/>
        </w:rPr>
        <w:t>以及</w:t>
      </w:r>
      <w:r w:rsidR="00090E7A">
        <w:rPr>
          <w:rFonts w:ascii="Arial" w:hAnsi="Arial" w:hint="eastAsia"/>
          <w:szCs w:val="21"/>
        </w:rPr>
        <w:t>l</w:t>
      </w:r>
      <w:r>
        <w:rPr>
          <w:rFonts w:ascii="Arial" w:hAnsi="Arial" w:hint="eastAsia"/>
          <w:szCs w:val="21"/>
        </w:rPr>
        <w:t>ambda</w:t>
      </w:r>
      <w:r>
        <w:rPr>
          <w:rFonts w:ascii="Arial" w:hAnsi="Arial" w:hint="eastAsia"/>
          <w:szCs w:val="21"/>
        </w:rPr>
        <w:t>函数的写法</w:t>
      </w:r>
      <w:r w:rsidR="00063E55">
        <w:rPr>
          <w:rFonts w:ascii="Arial" w:hAnsi="Arial" w:hint="eastAsia"/>
          <w:szCs w:val="21"/>
        </w:rPr>
        <w:t>。</w:t>
      </w:r>
    </w:p>
    <w:p w:rsidR="00C11D1D" w:rsidRDefault="00A43870" w:rsidP="0080666A">
      <w:pPr>
        <w:spacing w:line="360" w:lineRule="exact"/>
        <w:ind w:firstLineChars="200" w:firstLine="420"/>
        <w:textAlignment w:val="center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3</w:t>
      </w:r>
      <w:r>
        <w:rPr>
          <w:rFonts w:ascii="Arial" w:hAnsi="Arial" w:hint="eastAsia"/>
          <w:szCs w:val="21"/>
        </w:rPr>
        <w:t>、</w:t>
      </w:r>
      <w:r w:rsidR="007C548A">
        <w:rPr>
          <w:rFonts w:ascii="Arial" w:hAnsi="Arial" w:hint="eastAsia"/>
          <w:szCs w:val="21"/>
        </w:rPr>
        <w:t>掌握</w:t>
      </w:r>
      <w:r w:rsidR="007C548A">
        <w:rPr>
          <w:rFonts w:ascii="Arial" w:hAnsi="Arial" w:hint="eastAsia"/>
          <w:szCs w:val="21"/>
        </w:rPr>
        <w:t>Python</w:t>
      </w:r>
      <w:r w:rsidR="00063E55">
        <w:rPr>
          <w:rFonts w:ascii="Arial" w:hAnsi="Arial" w:hint="eastAsia"/>
          <w:szCs w:val="21"/>
        </w:rPr>
        <w:t>语言的</w:t>
      </w:r>
      <w:r w:rsidR="007C548A">
        <w:rPr>
          <w:rFonts w:ascii="Arial" w:hAnsi="Arial" w:hint="eastAsia"/>
          <w:szCs w:val="21"/>
        </w:rPr>
        <w:t>列表</w:t>
      </w:r>
      <w:r w:rsidR="00063E55">
        <w:rPr>
          <w:rFonts w:ascii="Arial" w:hAnsi="Arial" w:hint="eastAsia"/>
          <w:szCs w:val="21"/>
        </w:rPr>
        <w:t>、元组和字典</w:t>
      </w:r>
      <w:r w:rsidR="007C548A">
        <w:rPr>
          <w:rFonts w:ascii="Arial" w:hAnsi="Arial" w:hint="eastAsia"/>
          <w:szCs w:val="21"/>
        </w:rPr>
        <w:t>，会</w:t>
      </w:r>
      <w:r w:rsidR="002311DD">
        <w:rPr>
          <w:rFonts w:ascii="Arial" w:hAnsi="Arial" w:hint="eastAsia"/>
          <w:szCs w:val="21"/>
        </w:rPr>
        <w:t>运用</w:t>
      </w:r>
      <w:r w:rsidR="007C548A">
        <w:rPr>
          <w:rFonts w:ascii="Arial" w:hAnsi="Arial" w:hint="eastAsia"/>
          <w:szCs w:val="21"/>
        </w:rPr>
        <w:t>列表</w:t>
      </w:r>
      <w:r w:rsidR="002311DD">
        <w:rPr>
          <w:rFonts w:ascii="Arial" w:hAnsi="Arial" w:hint="eastAsia"/>
          <w:szCs w:val="21"/>
        </w:rPr>
        <w:t>嵌套来构造复杂的数据结构</w:t>
      </w:r>
      <w:r w:rsidR="00063E55">
        <w:rPr>
          <w:rFonts w:ascii="Arial" w:hAnsi="Arial" w:hint="eastAsia"/>
          <w:szCs w:val="21"/>
        </w:rPr>
        <w:t>。</w:t>
      </w:r>
    </w:p>
    <w:p w:rsidR="007C548A" w:rsidRDefault="00941CE3" w:rsidP="0080666A">
      <w:pPr>
        <w:spacing w:line="360" w:lineRule="exact"/>
        <w:ind w:firstLineChars="200" w:firstLine="420"/>
        <w:textAlignment w:val="center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4</w:t>
      </w:r>
      <w:r>
        <w:rPr>
          <w:rFonts w:ascii="Arial" w:hAnsi="Arial" w:hint="eastAsia"/>
          <w:szCs w:val="21"/>
        </w:rPr>
        <w:t>、掌握文件读写的一般操作</w:t>
      </w:r>
      <w:r w:rsidR="00063E55">
        <w:rPr>
          <w:rFonts w:ascii="Arial" w:hAnsi="Arial" w:hint="eastAsia"/>
          <w:szCs w:val="21"/>
        </w:rPr>
        <w:t>。</w:t>
      </w:r>
    </w:p>
    <w:p w:rsidR="00422880" w:rsidRDefault="00422880" w:rsidP="00DD31E9">
      <w:pPr>
        <w:spacing w:beforeLines="100" w:before="312" w:afterLines="50" w:after="156"/>
        <w:textAlignment w:val="center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二、实验要求</w:t>
      </w:r>
    </w:p>
    <w:p w:rsidR="00F7391E" w:rsidRDefault="00422880">
      <w:pPr>
        <w:spacing w:line="360" w:lineRule="exact"/>
        <w:ind w:firstLineChars="200" w:firstLine="420"/>
        <w:textAlignment w:val="center"/>
        <w:rPr>
          <w:rFonts w:ascii="Arial" w:hAnsi="Arial"/>
          <w:szCs w:val="21"/>
        </w:rPr>
      </w:pPr>
      <w:r>
        <w:rPr>
          <w:rFonts w:ascii="Arial" w:hAnsi="Arial"/>
          <w:szCs w:val="21"/>
        </w:rPr>
        <w:t>1</w:t>
      </w:r>
      <w:r>
        <w:rPr>
          <w:rFonts w:ascii="Arial" w:hAnsi="Arial" w:hint="eastAsia"/>
          <w:szCs w:val="21"/>
        </w:rPr>
        <w:t>．</w:t>
      </w:r>
      <w:r w:rsidR="00D12A0B">
        <w:rPr>
          <w:rFonts w:ascii="Arial" w:hAnsi="Arial" w:hint="eastAsia"/>
          <w:szCs w:val="21"/>
        </w:rPr>
        <w:t>完成</w:t>
      </w:r>
      <w:r w:rsidR="00BE7DBF">
        <w:rPr>
          <w:rFonts w:ascii="Arial" w:hAnsi="Arial" w:hint="eastAsia"/>
          <w:szCs w:val="21"/>
        </w:rPr>
        <w:t>实验中</w:t>
      </w:r>
      <w:r w:rsidR="00F7391E">
        <w:rPr>
          <w:rFonts w:ascii="Arial" w:hAnsi="Arial" w:hint="eastAsia"/>
          <w:szCs w:val="21"/>
        </w:rPr>
        <w:t>函数</w:t>
      </w:r>
      <w:r w:rsidR="00E60BF4">
        <w:rPr>
          <w:rFonts w:ascii="Arial" w:hAnsi="Arial" w:hint="eastAsia"/>
          <w:szCs w:val="21"/>
        </w:rPr>
        <w:t>、存储结构</w:t>
      </w:r>
      <w:r w:rsidR="00327B39">
        <w:rPr>
          <w:rFonts w:ascii="Arial" w:hAnsi="Arial" w:hint="eastAsia"/>
          <w:szCs w:val="21"/>
        </w:rPr>
        <w:t>以</w:t>
      </w:r>
      <w:r w:rsidR="00BE7DBF">
        <w:rPr>
          <w:rFonts w:ascii="Arial" w:hAnsi="Arial" w:hint="eastAsia"/>
          <w:szCs w:val="21"/>
        </w:rPr>
        <w:t>及文件等</w:t>
      </w:r>
      <w:r w:rsidR="00F7391E">
        <w:rPr>
          <w:rFonts w:ascii="Arial" w:hAnsi="Arial" w:hint="eastAsia"/>
          <w:szCs w:val="21"/>
        </w:rPr>
        <w:t>相关题目</w:t>
      </w:r>
      <w:r w:rsidR="00063E55">
        <w:rPr>
          <w:rFonts w:ascii="Arial" w:hAnsi="Arial" w:hint="eastAsia"/>
          <w:szCs w:val="21"/>
        </w:rPr>
        <w:t>。</w:t>
      </w:r>
    </w:p>
    <w:p w:rsidR="00D22D7F" w:rsidRDefault="00D22D7F">
      <w:pPr>
        <w:spacing w:line="360" w:lineRule="exact"/>
        <w:ind w:firstLineChars="200" w:firstLine="420"/>
        <w:textAlignment w:val="center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2</w:t>
      </w:r>
      <w:r>
        <w:rPr>
          <w:rFonts w:ascii="Arial" w:hAnsi="Arial" w:hint="eastAsia"/>
          <w:szCs w:val="21"/>
        </w:rPr>
        <w:t>．</w:t>
      </w:r>
      <w:r w:rsidR="00245A17">
        <w:rPr>
          <w:rFonts w:ascii="Arial" w:hAnsi="Arial" w:hint="eastAsia"/>
          <w:szCs w:val="21"/>
        </w:rPr>
        <w:t>按题意编写相应的程序代码，并上机调试通过</w:t>
      </w:r>
      <w:r w:rsidR="00063E55">
        <w:rPr>
          <w:rFonts w:ascii="Arial" w:hAnsi="Arial" w:hint="eastAsia"/>
          <w:szCs w:val="21"/>
        </w:rPr>
        <w:t>。</w:t>
      </w:r>
    </w:p>
    <w:p w:rsidR="00422880" w:rsidRDefault="00422880" w:rsidP="00DD31E9">
      <w:pPr>
        <w:spacing w:beforeLines="100" w:before="312" w:afterLines="50" w:after="156"/>
        <w:textAlignment w:val="center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三、实验内容和结果</w:t>
      </w:r>
    </w:p>
    <w:p w:rsidR="00793F24" w:rsidRDefault="00793F24" w:rsidP="00A111BC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1、</w:t>
      </w:r>
      <w:r w:rsidR="00145839">
        <w:rPr>
          <w:rFonts w:ascii="黑体" w:eastAsia="黑体" w:hint="eastAsia"/>
          <w:sz w:val="24"/>
        </w:rPr>
        <w:t>函数、变量作用域、</w:t>
      </w:r>
      <w:r>
        <w:rPr>
          <w:rFonts w:ascii="黑体" w:eastAsia="黑体" w:hint="eastAsia"/>
          <w:sz w:val="24"/>
        </w:rPr>
        <w:t>参数传递</w:t>
      </w:r>
    </w:p>
    <w:p w:rsidR="008D2C87" w:rsidRDefault="008D2C87" w:rsidP="0047765F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题目：阅读以下代码，并完成题目要求</w:t>
      </w:r>
    </w:p>
    <w:p w:rsidR="008D2C87" w:rsidRPr="008D2C87" w:rsidRDefault="008D2C87" w:rsidP="008D2C87">
      <w:pPr>
        <w:spacing w:line="288" w:lineRule="auto"/>
        <w:rPr>
          <w:rFonts w:ascii="黑体" w:eastAsia="黑体"/>
          <w:sz w:val="24"/>
        </w:rPr>
      </w:pPr>
      <w:r w:rsidRPr="008D2C87">
        <w:rPr>
          <w:rFonts w:ascii="黑体" w:eastAsia="黑体"/>
          <w:sz w:val="24"/>
        </w:rPr>
        <w:t>name = "lzl"</w:t>
      </w:r>
    </w:p>
    <w:p w:rsidR="008D2C87" w:rsidRPr="008D2C87" w:rsidRDefault="008D2C87" w:rsidP="008D2C87">
      <w:pPr>
        <w:spacing w:line="288" w:lineRule="auto"/>
        <w:rPr>
          <w:rFonts w:ascii="黑体" w:eastAsia="黑体"/>
          <w:sz w:val="24"/>
        </w:rPr>
      </w:pPr>
      <w:r w:rsidRPr="008D2C87">
        <w:rPr>
          <w:rFonts w:ascii="黑体" w:eastAsia="黑体"/>
          <w:sz w:val="24"/>
        </w:rPr>
        <w:t>def f1():</w:t>
      </w:r>
    </w:p>
    <w:p w:rsidR="008D2C87" w:rsidRPr="008D2C87" w:rsidRDefault="008D2C87" w:rsidP="008D2C87">
      <w:pPr>
        <w:spacing w:line="288" w:lineRule="auto"/>
        <w:ind w:firstLine="420"/>
        <w:rPr>
          <w:rFonts w:ascii="黑体" w:eastAsia="黑体"/>
          <w:sz w:val="24"/>
        </w:rPr>
      </w:pPr>
      <w:r w:rsidRPr="008D2C87">
        <w:rPr>
          <w:rFonts w:ascii="黑体" w:eastAsia="黑体"/>
          <w:sz w:val="24"/>
        </w:rPr>
        <w:t>print(name)</w:t>
      </w:r>
    </w:p>
    <w:p w:rsidR="008D2C87" w:rsidRPr="008D2C87" w:rsidRDefault="008D2C87" w:rsidP="008D2C87">
      <w:pPr>
        <w:spacing w:line="288" w:lineRule="auto"/>
        <w:rPr>
          <w:rFonts w:ascii="黑体" w:eastAsia="黑体"/>
          <w:sz w:val="24"/>
        </w:rPr>
      </w:pPr>
      <w:r w:rsidRPr="008D2C87">
        <w:rPr>
          <w:rFonts w:ascii="黑体" w:eastAsia="黑体"/>
          <w:sz w:val="24"/>
        </w:rPr>
        <w:t>def f2():</w:t>
      </w:r>
    </w:p>
    <w:p w:rsidR="008D2C87" w:rsidRPr="008D2C87" w:rsidRDefault="008D2C87" w:rsidP="008D2C87">
      <w:pPr>
        <w:spacing w:line="288" w:lineRule="auto"/>
        <w:ind w:firstLine="420"/>
        <w:rPr>
          <w:rFonts w:ascii="黑体" w:eastAsia="黑体"/>
          <w:sz w:val="24"/>
        </w:rPr>
      </w:pPr>
      <w:r w:rsidRPr="008D2C87">
        <w:rPr>
          <w:rFonts w:ascii="黑体" w:eastAsia="黑体"/>
          <w:sz w:val="24"/>
        </w:rPr>
        <w:t>name = "eric"</w:t>
      </w:r>
    </w:p>
    <w:p w:rsidR="008D2C87" w:rsidRPr="008D2C87" w:rsidRDefault="008D2C87" w:rsidP="008D2C87">
      <w:pPr>
        <w:spacing w:line="288" w:lineRule="auto"/>
        <w:rPr>
          <w:rFonts w:ascii="黑体" w:eastAsia="黑体"/>
          <w:sz w:val="24"/>
        </w:rPr>
      </w:pPr>
      <w:r w:rsidRPr="008D2C87">
        <w:rPr>
          <w:rFonts w:ascii="黑体" w:eastAsia="黑体"/>
          <w:sz w:val="24"/>
        </w:rPr>
        <w:t xml:space="preserve">    f1()</w:t>
      </w:r>
    </w:p>
    <w:p w:rsidR="008D2C87" w:rsidRDefault="008D2C87" w:rsidP="008D2C87">
      <w:pPr>
        <w:spacing w:line="288" w:lineRule="auto"/>
        <w:rPr>
          <w:rFonts w:ascii="黑体" w:eastAsia="黑体"/>
          <w:sz w:val="24"/>
        </w:rPr>
      </w:pPr>
      <w:r w:rsidRPr="008D2C87">
        <w:rPr>
          <w:rFonts w:ascii="黑体" w:eastAsia="黑体"/>
          <w:sz w:val="24"/>
        </w:rPr>
        <w:t>f2()</w:t>
      </w:r>
    </w:p>
    <w:p w:rsidR="005F34EE" w:rsidRDefault="008B128A" w:rsidP="0047765F">
      <w:pPr>
        <w:spacing w:line="288" w:lineRule="auto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要求：</w:t>
      </w:r>
      <w:r w:rsidR="005F34EE">
        <w:rPr>
          <w:rFonts w:ascii="黑体" w:eastAsia="黑体" w:hint="eastAsia"/>
          <w:sz w:val="24"/>
        </w:rPr>
        <w:t>在不增加或修改任何print语句</w:t>
      </w:r>
      <w:r w:rsidR="00620220">
        <w:rPr>
          <w:rFonts w:ascii="黑体" w:eastAsia="黑体" w:hint="eastAsia"/>
          <w:sz w:val="24"/>
        </w:rPr>
        <w:t>，且函数</w:t>
      </w:r>
      <w:r w:rsidR="005C5C43">
        <w:rPr>
          <w:rFonts w:ascii="黑体" w:eastAsia="黑体" w:hint="eastAsia"/>
          <w:sz w:val="24"/>
        </w:rPr>
        <w:t>内</w:t>
      </w:r>
      <w:r w:rsidR="00620220">
        <w:rPr>
          <w:rFonts w:ascii="黑体" w:eastAsia="黑体" w:hint="eastAsia"/>
          <w:sz w:val="24"/>
        </w:rPr>
        <w:t>只能增加一条语句</w:t>
      </w:r>
      <w:r w:rsidR="00440AC5">
        <w:rPr>
          <w:rFonts w:ascii="黑体" w:eastAsia="黑体" w:hint="eastAsia"/>
          <w:sz w:val="24"/>
        </w:rPr>
        <w:t>的情况下，</w:t>
      </w:r>
      <w:r w:rsidR="005F34EE">
        <w:rPr>
          <w:rFonts w:ascii="黑体" w:eastAsia="黑体" w:hint="eastAsia"/>
          <w:sz w:val="24"/>
        </w:rPr>
        <w:t>输出：</w:t>
      </w:r>
      <w:r w:rsidR="005F34EE" w:rsidRPr="008D2C87">
        <w:rPr>
          <w:rFonts w:ascii="黑体" w:eastAsia="黑体"/>
          <w:sz w:val="24"/>
        </w:rPr>
        <w:t>"eric"</w:t>
      </w:r>
      <w:r w:rsidR="00440AC5">
        <w:rPr>
          <w:rFonts w:ascii="黑体" w:eastAsia="黑体" w:hint="eastAsia"/>
          <w:sz w:val="24"/>
        </w:rPr>
        <w:t>。</w:t>
      </w:r>
    </w:p>
    <w:p w:rsidR="008D2C87" w:rsidRDefault="008B128A" w:rsidP="0047765F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完成以下问题：</w:t>
      </w:r>
      <w:r w:rsidR="00865568">
        <w:rPr>
          <w:rFonts w:ascii="黑体" w:eastAsia="黑体" w:hint="eastAsia"/>
          <w:sz w:val="24"/>
        </w:rPr>
        <w:t>（</w:t>
      </w:r>
      <w:r w:rsidR="001459F4">
        <w:rPr>
          <w:rFonts w:ascii="黑体" w:eastAsia="黑体" w:hint="eastAsia"/>
          <w:sz w:val="24"/>
        </w:rPr>
        <w:t>以下</w:t>
      </w:r>
      <w:r w:rsidR="00865568">
        <w:rPr>
          <w:rFonts w:ascii="黑体" w:eastAsia="黑体" w:hint="eastAsia"/>
          <w:sz w:val="24"/>
        </w:rPr>
        <w:t>每个问题只能增加一条语句）</w:t>
      </w:r>
    </w:p>
    <w:p w:rsidR="008B128A" w:rsidRPr="00D6683B" w:rsidRDefault="00843FC4" w:rsidP="00D6683B">
      <w:pPr>
        <w:pStyle w:val="a9"/>
        <w:numPr>
          <w:ilvl w:val="0"/>
          <w:numId w:val="19"/>
        </w:numPr>
        <w:spacing w:line="288" w:lineRule="auto"/>
        <w:ind w:firstLineChars="0"/>
        <w:rPr>
          <w:rFonts w:ascii="黑体" w:eastAsia="黑体"/>
          <w:sz w:val="24"/>
        </w:rPr>
      </w:pPr>
      <w:r w:rsidRPr="00D6683B">
        <w:rPr>
          <w:rFonts w:ascii="黑体" w:eastAsia="黑体" w:hint="eastAsia"/>
          <w:sz w:val="24"/>
        </w:rPr>
        <w:t>只能修改f1()函数情况下，完成上述要求</w:t>
      </w:r>
    </w:p>
    <w:p w:rsidR="00A933C6" w:rsidRPr="00D6683B" w:rsidRDefault="00A933C6" w:rsidP="00C94E7A">
      <w:pPr>
        <w:pStyle w:val="a9"/>
        <w:spacing w:line="288" w:lineRule="auto"/>
        <w:ind w:left="360" w:firstLineChars="0" w:firstLine="465"/>
        <w:rPr>
          <w:rFonts w:ascii="黑体" w:eastAsia="黑体"/>
          <w:color w:val="FF0000"/>
          <w:sz w:val="24"/>
        </w:rPr>
      </w:pPr>
    </w:p>
    <w:p w:rsidR="00090E7A" w:rsidRDefault="00090E7A" w:rsidP="00C94E7A">
      <w:pPr>
        <w:pStyle w:val="a9"/>
        <w:spacing w:line="288" w:lineRule="auto"/>
        <w:ind w:left="360" w:firstLineChars="0" w:firstLine="465"/>
        <w:rPr>
          <w:rFonts w:ascii="黑体" w:eastAsia="黑体"/>
          <w:color w:val="FF0000"/>
          <w:sz w:val="24"/>
        </w:rPr>
      </w:pPr>
    </w:p>
    <w:p w:rsidR="00090E7A" w:rsidRDefault="00090E7A" w:rsidP="00C94E7A">
      <w:pPr>
        <w:pStyle w:val="a9"/>
        <w:spacing w:line="288" w:lineRule="auto"/>
        <w:ind w:left="360" w:firstLineChars="0" w:firstLine="465"/>
        <w:rPr>
          <w:rFonts w:ascii="黑体" w:eastAsia="黑体"/>
          <w:color w:val="FF0000"/>
          <w:sz w:val="24"/>
        </w:rPr>
      </w:pPr>
    </w:p>
    <w:p w:rsidR="00090E7A" w:rsidRDefault="00090E7A" w:rsidP="00C94E7A">
      <w:pPr>
        <w:pStyle w:val="a9"/>
        <w:spacing w:line="288" w:lineRule="auto"/>
        <w:ind w:left="360" w:firstLineChars="0" w:firstLine="465"/>
        <w:rPr>
          <w:rFonts w:ascii="黑体" w:eastAsia="黑体"/>
          <w:color w:val="FF0000"/>
          <w:sz w:val="24"/>
        </w:rPr>
      </w:pPr>
    </w:p>
    <w:p w:rsidR="00090E7A" w:rsidRDefault="00090E7A" w:rsidP="00C94E7A">
      <w:pPr>
        <w:pStyle w:val="a9"/>
        <w:spacing w:line="288" w:lineRule="auto"/>
        <w:ind w:left="360" w:firstLineChars="0" w:firstLine="465"/>
        <w:rPr>
          <w:rFonts w:ascii="黑体" w:eastAsia="黑体"/>
          <w:color w:val="FF0000"/>
          <w:sz w:val="24"/>
        </w:rPr>
      </w:pPr>
    </w:p>
    <w:p w:rsidR="00090E7A" w:rsidRPr="00F30150" w:rsidRDefault="00090E7A" w:rsidP="00C94E7A">
      <w:pPr>
        <w:pStyle w:val="a9"/>
        <w:spacing w:line="288" w:lineRule="auto"/>
        <w:ind w:left="360" w:firstLineChars="0" w:firstLine="465"/>
        <w:rPr>
          <w:rFonts w:ascii="黑体" w:eastAsia="黑体"/>
          <w:color w:val="FF0000"/>
          <w:sz w:val="24"/>
        </w:rPr>
      </w:pPr>
    </w:p>
    <w:p w:rsidR="008D2C87" w:rsidRPr="00D6683B" w:rsidRDefault="00843FC4" w:rsidP="00D6683B">
      <w:pPr>
        <w:pStyle w:val="a9"/>
        <w:numPr>
          <w:ilvl w:val="0"/>
          <w:numId w:val="19"/>
        </w:numPr>
        <w:spacing w:line="288" w:lineRule="auto"/>
        <w:ind w:firstLineChars="0"/>
        <w:rPr>
          <w:rFonts w:ascii="黑体" w:eastAsia="黑体"/>
          <w:sz w:val="24"/>
        </w:rPr>
      </w:pPr>
      <w:r w:rsidRPr="00D6683B">
        <w:rPr>
          <w:rFonts w:ascii="黑体" w:eastAsia="黑体" w:hint="eastAsia"/>
          <w:sz w:val="24"/>
        </w:rPr>
        <w:t>只能修改f2()函数情况下，完成上述要求</w:t>
      </w:r>
    </w:p>
    <w:p w:rsidR="00090E7A" w:rsidRDefault="00090E7A" w:rsidP="0047765F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47765F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47765F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47765F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47765F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47765F">
      <w:pPr>
        <w:spacing w:line="288" w:lineRule="auto"/>
        <w:rPr>
          <w:rFonts w:ascii="黑体" w:eastAsia="黑体"/>
          <w:sz w:val="24"/>
        </w:rPr>
      </w:pPr>
    </w:p>
    <w:p w:rsidR="0047765F" w:rsidRDefault="00693494" w:rsidP="0047765F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题目：</w:t>
      </w:r>
      <w:r w:rsidR="0047765F">
        <w:rPr>
          <w:rFonts w:ascii="黑体" w:eastAsia="黑体" w:hint="eastAsia"/>
          <w:sz w:val="24"/>
        </w:rPr>
        <w:t>验证哥德巴赫猜想：</w:t>
      </w:r>
      <w:r w:rsidR="0047765F" w:rsidRPr="00711F6B">
        <w:rPr>
          <w:rFonts w:ascii="黑体" w:eastAsia="黑体" w:hint="eastAsia"/>
          <w:sz w:val="24"/>
        </w:rPr>
        <w:t>（输入任意大于2的偶数，找出两个素数，其和等于输入的偶数。若找到输出这两个素数，否则输出找不到）</w:t>
      </w:r>
    </w:p>
    <w:p w:rsidR="0047765F" w:rsidRPr="00711F6B" w:rsidRDefault="0047765F" w:rsidP="0047765F">
      <w:pPr>
        <w:spacing w:line="288" w:lineRule="auto"/>
        <w:rPr>
          <w:rFonts w:ascii="黑体" w:eastAsia="黑体"/>
          <w:sz w:val="24"/>
        </w:rPr>
      </w:pPr>
      <w:r w:rsidRPr="00711F6B">
        <w:rPr>
          <w:rFonts w:ascii="黑体" w:eastAsia="黑体" w:hint="eastAsia"/>
          <w:sz w:val="24"/>
        </w:rPr>
        <w:t>这个问题可分解成两个步骤：1)判断正整数是否为素数，2)任意偶数是否能分解为两个素数之和。</w:t>
      </w:r>
    </w:p>
    <w:p w:rsidR="0047765F" w:rsidRPr="00711F6B" w:rsidRDefault="00D6683B" w:rsidP="00711F6B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>1</w:t>
      </w:r>
      <w:r w:rsidR="00681D81">
        <w:rPr>
          <w:rFonts w:ascii="黑体" w:eastAsia="黑体" w:hint="eastAsia"/>
          <w:sz w:val="24"/>
        </w:rPr>
        <w:t>）</w:t>
      </w:r>
      <w:r w:rsidR="0047765F" w:rsidRPr="00711F6B">
        <w:rPr>
          <w:rFonts w:ascii="黑体" w:eastAsia="黑体" w:hint="eastAsia"/>
          <w:sz w:val="24"/>
        </w:rPr>
        <w:t>编写判断素数的</w:t>
      </w:r>
      <w:r w:rsidR="00681D81">
        <w:rPr>
          <w:rFonts w:ascii="黑体" w:eastAsia="黑体" w:hint="eastAsia"/>
          <w:sz w:val="24"/>
        </w:rPr>
        <w:t>函数</w:t>
      </w:r>
      <w:r w:rsidR="00681D81" w:rsidRPr="00711F6B">
        <w:rPr>
          <w:rFonts w:ascii="黑体" w:eastAsia="黑体" w:hint="eastAsia"/>
          <w:sz w:val="24"/>
        </w:rPr>
        <w:t>：</w:t>
      </w:r>
      <w:r w:rsidR="0047765F" w:rsidRPr="00711F6B">
        <w:rPr>
          <w:rFonts w:ascii="黑体" w:eastAsia="黑体"/>
          <w:sz w:val="24"/>
        </w:rPr>
        <w:t>isPrime(q)</w:t>
      </w:r>
      <w:r w:rsidR="0047765F" w:rsidRPr="00711F6B">
        <w:rPr>
          <w:rFonts w:ascii="黑体" w:eastAsia="黑体" w:hint="eastAsia"/>
          <w:sz w:val="24"/>
        </w:rPr>
        <w:t>，</w:t>
      </w:r>
      <w:r w:rsidR="00681D81">
        <w:rPr>
          <w:rFonts w:ascii="黑体" w:eastAsia="黑体" w:hint="eastAsia"/>
          <w:sz w:val="24"/>
        </w:rPr>
        <w:t>若参数</w:t>
      </w:r>
      <w:r w:rsidR="0047765F" w:rsidRPr="00711F6B">
        <w:rPr>
          <w:rFonts w:ascii="黑体" w:eastAsia="黑体" w:hint="eastAsia"/>
          <w:sz w:val="24"/>
        </w:rPr>
        <w:t>q为素数返回</w:t>
      </w:r>
      <w:r w:rsidR="00090E7A">
        <w:rPr>
          <w:rFonts w:ascii="黑体" w:eastAsia="黑体"/>
          <w:sz w:val="24"/>
        </w:rPr>
        <w:t>T</w:t>
      </w:r>
      <w:r w:rsidR="0047765F" w:rsidRPr="00711F6B">
        <w:rPr>
          <w:rFonts w:ascii="黑体" w:eastAsia="黑体" w:hint="eastAsia"/>
          <w:sz w:val="24"/>
        </w:rPr>
        <w:t>rue，否则返回</w:t>
      </w:r>
      <w:r w:rsidR="00090E7A">
        <w:rPr>
          <w:rFonts w:ascii="黑体" w:eastAsia="黑体"/>
          <w:sz w:val="24"/>
        </w:rPr>
        <w:t>F</w:t>
      </w:r>
      <w:r w:rsidR="0047765F" w:rsidRPr="00711F6B">
        <w:rPr>
          <w:rFonts w:ascii="黑体" w:eastAsia="黑体" w:hint="eastAsia"/>
          <w:sz w:val="24"/>
        </w:rPr>
        <w:t>alse。</w:t>
      </w:r>
    </w:p>
    <w:p w:rsidR="0047765F" w:rsidRPr="00711F6B" w:rsidRDefault="00D6683B" w:rsidP="00711F6B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>2</w:t>
      </w:r>
      <w:r>
        <w:rPr>
          <w:rFonts w:ascii="黑体" w:eastAsia="黑体" w:hint="eastAsia"/>
          <w:sz w:val="24"/>
        </w:rPr>
        <w:t>）</w:t>
      </w:r>
      <w:r w:rsidR="0047765F" w:rsidRPr="00711F6B">
        <w:rPr>
          <w:rFonts w:ascii="黑体" w:eastAsia="黑体" w:hint="eastAsia"/>
          <w:sz w:val="24"/>
        </w:rPr>
        <w:t>编写偶数分解</w:t>
      </w:r>
      <w:r w:rsidR="00681D81">
        <w:rPr>
          <w:rFonts w:ascii="黑体" w:eastAsia="黑体" w:hint="eastAsia"/>
          <w:sz w:val="24"/>
        </w:rPr>
        <w:t>函数</w:t>
      </w:r>
      <w:r w:rsidR="0047765F" w:rsidRPr="00711F6B">
        <w:rPr>
          <w:rFonts w:ascii="黑体" w:eastAsia="黑体" w:hint="eastAsia"/>
          <w:sz w:val="24"/>
        </w:rPr>
        <w:t>：</w:t>
      </w:r>
      <w:r w:rsidR="0047765F" w:rsidRPr="00711F6B">
        <w:rPr>
          <w:rFonts w:ascii="黑体" w:eastAsia="黑体"/>
          <w:sz w:val="24"/>
        </w:rPr>
        <w:t>decompose(os)</w:t>
      </w:r>
      <w:r w:rsidR="0047765F" w:rsidRPr="00711F6B">
        <w:rPr>
          <w:rFonts w:ascii="黑体" w:eastAsia="黑体" w:hint="eastAsia"/>
          <w:sz w:val="24"/>
        </w:rPr>
        <w:t>，如果</w:t>
      </w:r>
      <w:r w:rsidR="00681D81">
        <w:rPr>
          <w:rFonts w:ascii="黑体" w:eastAsia="黑体" w:hint="eastAsia"/>
          <w:sz w:val="24"/>
        </w:rPr>
        <w:t>参数</w:t>
      </w:r>
      <w:r w:rsidR="0047765F" w:rsidRPr="00711F6B">
        <w:rPr>
          <w:rFonts w:ascii="黑体" w:eastAsia="黑体" w:hint="eastAsia"/>
          <w:sz w:val="24"/>
        </w:rPr>
        <w:t>os能分解成两个素数之和则输出这两个素数，否则输出找不到。</w:t>
      </w:r>
    </w:p>
    <w:p w:rsidR="0047765F" w:rsidRDefault="0047765F" w:rsidP="0047765F">
      <w:pPr>
        <w:spacing w:line="288" w:lineRule="auto"/>
        <w:rPr>
          <w:rFonts w:ascii="黑体" w:eastAsia="黑体"/>
          <w:sz w:val="24"/>
        </w:rPr>
      </w:pPr>
    </w:p>
    <w:p w:rsidR="0047765F" w:rsidRDefault="0047765F" w:rsidP="00A111BC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A111BC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A111BC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A111BC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A111BC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A111BC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A111BC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A111BC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A111BC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A111BC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A111BC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A111BC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A111BC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A111BC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A111BC">
      <w:pPr>
        <w:spacing w:line="288" w:lineRule="auto"/>
        <w:rPr>
          <w:rFonts w:ascii="黑体" w:eastAsia="黑体"/>
          <w:sz w:val="24"/>
        </w:rPr>
      </w:pPr>
    </w:p>
    <w:p w:rsidR="00D01E87" w:rsidRDefault="00D01E87" w:rsidP="00A111BC">
      <w:pPr>
        <w:spacing w:line="288" w:lineRule="auto"/>
        <w:rPr>
          <w:rFonts w:ascii="黑体" w:eastAsia="黑体"/>
          <w:sz w:val="24"/>
        </w:rPr>
      </w:pPr>
    </w:p>
    <w:p w:rsidR="00793F24" w:rsidRDefault="009E2FFF" w:rsidP="00793F24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递归、递推、</w:t>
      </w:r>
      <w:r w:rsidR="00090E7A">
        <w:rPr>
          <w:rFonts w:ascii="黑体" w:eastAsia="黑体" w:hint="eastAsia"/>
          <w:sz w:val="24"/>
        </w:rPr>
        <w:t>l</w:t>
      </w:r>
      <w:r>
        <w:rPr>
          <w:rFonts w:ascii="黑体" w:eastAsia="黑体" w:hint="eastAsia"/>
          <w:sz w:val="24"/>
        </w:rPr>
        <w:t>ambda函数</w:t>
      </w:r>
    </w:p>
    <w:p w:rsidR="00793F24" w:rsidRDefault="00C52A14" w:rsidP="00793F24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题目：</w:t>
      </w:r>
      <w:r w:rsidR="00793F24">
        <w:rPr>
          <w:rFonts w:ascii="黑体" w:eastAsia="黑体" w:hint="eastAsia"/>
          <w:sz w:val="24"/>
        </w:rPr>
        <w:t>计算表达式</w:t>
      </w:r>
      <m:oMath>
        <m:r>
          <m:rPr>
            <m:sty m:val="p"/>
          </m:rPr>
          <w:rPr>
            <w:rFonts w:ascii="Cambria Math" w:eastAsia="黑体" w:hAnsi="Cambria Math" w:hint="eastAsia"/>
            <w:sz w:val="24"/>
          </w:rPr>
          <m:t>f</m:t>
        </m:r>
        <m:d>
          <m:dPr>
            <m:ctrlPr>
              <w:rPr>
                <w:rFonts w:ascii="Cambria Math" w:eastAsia="黑体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黑体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eastAsia="黑体" w:hAnsi="Cambria Math"/>
            <w:sz w:val="24"/>
          </w:rPr>
          <m:t>=</m:t>
        </m:r>
        <m:f>
          <m:fPr>
            <m:ctrlPr>
              <w:rPr>
                <w:rFonts w:ascii="Cambria Math" w:eastAsia="黑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黑体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</w:rPr>
                  <m:t>x</m:t>
                </m:r>
              </m:sup>
            </m:sSup>
            <m:ctrlPr>
              <w:rPr>
                <w:rFonts w:ascii="Cambria Math" w:eastAsia="黑体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ascii="Cambria Math" w:eastAsia="黑体" w:hAnsi="Cambria Math"/>
            <w:sz w:val="24"/>
          </w:rPr>
          <m:t>-</m:t>
        </m:r>
        <m:f>
          <m:fPr>
            <m:ctrlPr>
              <w:rPr>
                <w:rFonts w:ascii="Cambria Math" w:eastAsia="黑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黑体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</w:rPr>
                  <m:t>x</m:t>
                </m:r>
              </m:sup>
            </m:sSup>
            <m:ctrlPr>
              <w:rPr>
                <w:rFonts w:ascii="Cambria Math" w:eastAsia="黑体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ascii="Cambria Math" w:eastAsia="黑体" w:hAnsi="Cambria Math"/>
            <w:sz w:val="24"/>
          </w:rPr>
          <m:t>+</m:t>
        </m:r>
        <m:f>
          <m:fPr>
            <m:ctrlPr>
              <w:rPr>
                <w:rFonts w:ascii="Cambria Math" w:eastAsia="黑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黑体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</w:rPr>
                  <m:t>x</m:t>
                </m:r>
              </m:sup>
            </m:sSup>
            <m:ctrlPr>
              <w:rPr>
                <w:rFonts w:ascii="Cambria Math" w:eastAsia="黑体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ascii="Cambria Math" w:eastAsia="黑体" w:hAnsi="Cambria Math"/>
            <w:sz w:val="24"/>
          </w:rPr>
          <m:t>-</m:t>
        </m:r>
        <m:f>
          <m:fPr>
            <m:ctrlPr>
              <w:rPr>
                <w:rFonts w:ascii="Cambria Math" w:eastAsia="黑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黑体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</w:rPr>
                  <m:t>x</m:t>
                </m:r>
              </m:sup>
            </m:sSup>
            <m:ctrlPr>
              <w:rPr>
                <w:rFonts w:ascii="Cambria Math" w:eastAsia="黑体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ascii="Cambria Math" w:eastAsia="黑体" w:hAnsi="Cambria Math"/>
            <w:sz w:val="24"/>
          </w:rPr>
          <m:t>+…+</m:t>
        </m:r>
        <m:f>
          <m:fPr>
            <m:ctrlPr>
              <w:rPr>
                <w:rFonts w:ascii="Cambria Math" w:eastAsia="黑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黑体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黑体" w:hAnsi="Cambria Math"/>
                    <w:sz w:val="24"/>
                  </w:rPr>
                  <m:t>x</m:t>
                </m:r>
              </m:sup>
            </m:sSup>
            <m:ctrlPr>
              <w:rPr>
                <w:rFonts w:ascii="Cambria Math" w:eastAsia="黑体" w:hAnsi="Cambria Math"/>
                <w:i/>
                <w:sz w:val="24"/>
              </w:rPr>
            </m:ctrlPr>
          </m:den>
        </m:f>
      </m:oMath>
      <w:r w:rsidR="00793F24">
        <w:rPr>
          <w:rFonts w:ascii="黑体" w:eastAsia="黑体" w:hint="eastAsia"/>
          <w:sz w:val="24"/>
        </w:rPr>
        <w:t>，x由用户通过键盘输入，要求精确到</w:t>
      </w:r>
      <m:oMath>
        <m:sSup>
          <m:sSupPr>
            <m:ctrlPr>
              <w:rPr>
                <w:rFonts w:ascii="Cambria Math" w:eastAsia="黑体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="MS Mincho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="MS Mincho" w:hAnsi="MS Mincho" w:cs="MS Mincho"/>
                <w:sz w:val="24"/>
              </w:rPr>
              <m:t>7</m:t>
            </m:r>
          </m:sup>
        </m:sSup>
        <m:r>
          <m:rPr>
            <m:sty m:val="p"/>
          </m:rPr>
          <w:rPr>
            <w:rFonts w:ascii="Cambria Math" w:eastAsia="黑体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eastAsia="黑体" w:hAnsi="Cambria Math"/>
            <w:sz w:val="24"/>
          </w:rPr>
          <m:t>即数列和的最后一项</m:t>
        </m:r>
        <m:r>
          <m:rPr>
            <m:sty m:val="p"/>
          </m:rPr>
          <w:rPr>
            <w:rFonts w:ascii="Cambria Math" w:eastAsia="黑体" w:hAnsi="Cambria Math" w:hint="eastAsia"/>
            <w:sz w:val="24"/>
          </w:rPr>
          <m:t>的</m:t>
        </m:r>
        <m:r>
          <m:rPr>
            <m:sty m:val="p"/>
          </m:rPr>
          <w:rPr>
            <w:rFonts w:ascii="Cambria Math" w:eastAsia="黑体" w:hAnsi="Cambria Math"/>
            <w:sz w:val="24"/>
          </w:rPr>
          <m:t>绝对值小于等于</m:t>
        </m:r>
        <m:sSup>
          <m:sSupPr>
            <m:ctrlPr>
              <w:rPr>
                <w:rFonts w:ascii="Cambria Math" w:eastAsia="黑体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="MS Mincho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="MS Mincho" w:hAnsi="MS Mincho" w:cs="MS Mincho"/>
                <w:sz w:val="24"/>
              </w:rPr>
              <m:t>7</m:t>
            </m:r>
          </m:sup>
        </m:sSup>
        <m:r>
          <m:rPr>
            <m:sty m:val="p"/>
          </m:rPr>
          <w:rPr>
            <w:rFonts w:ascii="Cambria Math" w:eastAsia="黑体" w:hAnsi="Cambria Math" w:hint="eastAsia"/>
            <w:sz w:val="24"/>
          </w:rPr>
          <m:t>为止</m:t>
        </m:r>
        <m:r>
          <m:rPr>
            <m:sty m:val="p"/>
          </m:rPr>
          <w:rPr>
            <w:rFonts w:ascii="Cambria Math" w:eastAsia="黑体" w:hAnsi="Cambria Math"/>
            <w:sz w:val="24"/>
          </w:rPr>
          <m:t>。</m:t>
        </m:r>
      </m:oMath>
      <w:r w:rsidR="00793F24">
        <w:rPr>
          <w:rFonts w:ascii="黑体" w:eastAsia="黑体" w:hint="eastAsia"/>
          <w:sz w:val="24"/>
        </w:rPr>
        <w:t>。</w:t>
      </w:r>
    </w:p>
    <w:p w:rsidR="00793F24" w:rsidRDefault="00090E7A" w:rsidP="00793F24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要求：以上表达式要求用递归、递推</w:t>
      </w:r>
      <w:r w:rsidR="00793F24">
        <w:rPr>
          <w:rFonts w:ascii="黑体" w:eastAsia="黑体" w:hint="eastAsia"/>
          <w:sz w:val="24"/>
        </w:rPr>
        <w:t>和Lambda三种</w:t>
      </w:r>
      <w:r w:rsidR="00681D81">
        <w:rPr>
          <w:rFonts w:ascii="黑体" w:eastAsia="黑体" w:hint="eastAsia"/>
          <w:sz w:val="24"/>
        </w:rPr>
        <w:t>方式编写</w:t>
      </w:r>
      <w:r w:rsidR="00793F24">
        <w:rPr>
          <w:rFonts w:ascii="黑体" w:eastAsia="黑体" w:hint="eastAsia"/>
          <w:sz w:val="24"/>
        </w:rPr>
        <w:t>power(n,x)函数</w:t>
      </w:r>
      <w:r w:rsidR="00681D81">
        <w:rPr>
          <w:rFonts w:ascii="黑体" w:eastAsia="黑体" w:hint="eastAsia"/>
          <w:sz w:val="24"/>
        </w:rPr>
        <w:t>。</w:t>
      </w:r>
    </w:p>
    <w:p w:rsidR="00090E7A" w:rsidRPr="00681D81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681D81" w:rsidRDefault="00681D81" w:rsidP="00090E7A">
      <w:pPr>
        <w:spacing w:line="288" w:lineRule="auto"/>
        <w:rPr>
          <w:rFonts w:ascii="黑体" w:eastAsia="黑体"/>
          <w:sz w:val="24"/>
        </w:rPr>
      </w:pPr>
    </w:p>
    <w:p w:rsidR="00681D81" w:rsidRDefault="00681D81" w:rsidP="00090E7A">
      <w:pPr>
        <w:spacing w:line="288" w:lineRule="auto"/>
        <w:rPr>
          <w:rFonts w:ascii="黑体" w:eastAsia="黑体"/>
          <w:sz w:val="24"/>
        </w:rPr>
      </w:pPr>
    </w:p>
    <w:p w:rsidR="00681D81" w:rsidRDefault="00681D81" w:rsidP="00090E7A">
      <w:pPr>
        <w:spacing w:line="288" w:lineRule="auto"/>
        <w:rPr>
          <w:rFonts w:ascii="黑体" w:eastAsia="黑体"/>
          <w:sz w:val="24"/>
        </w:rPr>
      </w:pPr>
    </w:p>
    <w:p w:rsidR="00681D81" w:rsidRDefault="00681D81" w:rsidP="00090E7A">
      <w:pPr>
        <w:spacing w:line="288" w:lineRule="auto"/>
        <w:rPr>
          <w:rFonts w:ascii="黑体" w:eastAsia="黑体"/>
          <w:sz w:val="24"/>
        </w:rPr>
      </w:pPr>
    </w:p>
    <w:p w:rsidR="00681D81" w:rsidRDefault="00681D81" w:rsidP="00090E7A">
      <w:pPr>
        <w:spacing w:line="288" w:lineRule="auto"/>
        <w:rPr>
          <w:rFonts w:ascii="黑体" w:eastAsia="黑体"/>
          <w:sz w:val="24"/>
        </w:rPr>
      </w:pPr>
    </w:p>
    <w:p w:rsidR="00681D81" w:rsidRDefault="00681D81" w:rsidP="00090E7A">
      <w:pPr>
        <w:spacing w:line="288" w:lineRule="auto"/>
        <w:rPr>
          <w:rFonts w:ascii="黑体" w:eastAsia="黑体"/>
          <w:sz w:val="24"/>
        </w:rPr>
      </w:pPr>
    </w:p>
    <w:p w:rsidR="00681D81" w:rsidRDefault="00681D81" w:rsidP="00090E7A">
      <w:pPr>
        <w:spacing w:line="288" w:lineRule="auto"/>
        <w:rPr>
          <w:rFonts w:ascii="黑体" w:eastAsia="黑体"/>
          <w:sz w:val="24"/>
        </w:rPr>
      </w:pPr>
    </w:p>
    <w:p w:rsidR="00681D81" w:rsidRDefault="00681D81" w:rsidP="00090E7A">
      <w:pPr>
        <w:spacing w:line="288" w:lineRule="auto"/>
        <w:rPr>
          <w:rFonts w:ascii="黑体" w:eastAsia="黑体"/>
          <w:sz w:val="24"/>
        </w:rPr>
      </w:pPr>
    </w:p>
    <w:p w:rsidR="00681D81" w:rsidRDefault="00681D81" w:rsidP="00090E7A">
      <w:pPr>
        <w:spacing w:line="288" w:lineRule="auto"/>
        <w:rPr>
          <w:rFonts w:ascii="黑体" w:eastAsia="黑体"/>
          <w:sz w:val="24"/>
        </w:rPr>
      </w:pPr>
    </w:p>
    <w:p w:rsidR="00681D81" w:rsidRDefault="00681D81" w:rsidP="00090E7A">
      <w:pPr>
        <w:spacing w:line="288" w:lineRule="auto"/>
        <w:rPr>
          <w:rFonts w:ascii="黑体" w:eastAsia="黑体"/>
          <w:sz w:val="24"/>
        </w:rPr>
      </w:pPr>
    </w:p>
    <w:p w:rsidR="00681D81" w:rsidRDefault="00681D81" w:rsidP="00090E7A">
      <w:pPr>
        <w:spacing w:line="288" w:lineRule="auto"/>
        <w:rPr>
          <w:rFonts w:ascii="黑体" w:eastAsia="黑体"/>
          <w:sz w:val="24"/>
        </w:rPr>
      </w:pPr>
    </w:p>
    <w:p w:rsidR="00681D81" w:rsidRDefault="00681D81" w:rsidP="00090E7A">
      <w:pPr>
        <w:spacing w:line="288" w:lineRule="auto"/>
        <w:rPr>
          <w:rFonts w:ascii="黑体" w:eastAsia="黑体"/>
          <w:sz w:val="24"/>
        </w:rPr>
      </w:pPr>
    </w:p>
    <w:p w:rsidR="00681D81" w:rsidRDefault="00681D81" w:rsidP="00090E7A">
      <w:pPr>
        <w:spacing w:line="288" w:lineRule="auto"/>
        <w:rPr>
          <w:rFonts w:ascii="黑体" w:eastAsia="黑体"/>
          <w:sz w:val="24"/>
        </w:rPr>
      </w:pPr>
    </w:p>
    <w:p w:rsidR="00681D81" w:rsidRDefault="00681D81" w:rsidP="00090E7A">
      <w:pPr>
        <w:spacing w:line="288" w:lineRule="auto"/>
        <w:rPr>
          <w:rFonts w:ascii="黑体" w:eastAsia="黑体" w:hint="eastAsia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586F04" w:rsidRDefault="00586F04" w:rsidP="00586F04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2、列表、元组、字典</w:t>
      </w:r>
    </w:p>
    <w:p w:rsidR="00586F04" w:rsidRPr="00B27331" w:rsidRDefault="00586F04" w:rsidP="00586F04">
      <w:pPr>
        <w:spacing w:line="288" w:lineRule="auto"/>
        <w:rPr>
          <w:rFonts w:ascii="黑体" w:eastAsia="黑体"/>
          <w:sz w:val="24"/>
        </w:rPr>
      </w:pPr>
      <w:r w:rsidRPr="00B27331">
        <w:rPr>
          <w:rFonts w:ascii="黑体" w:eastAsia="黑体" w:hint="eastAsia"/>
          <w:sz w:val="24"/>
        </w:rPr>
        <w:t>题目：</w:t>
      </w:r>
      <w:r w:rsidR="00CB6673">
        <w:rPr>
          <w:rFonts w:ascii="黑体" w:eastAsia="黑体" w:hint="eastAsia"/>
          <w:sz w:val="24"/>
        </w:rPr>
        <w:t>输入字符串</w:t>
      </w:r>
      <w:r w:rsidRPr="00B27331">
        <w:rPr>
          <w:rFonts w:ascii="黑体" w:eastAsia="黑体" w:hint="eastAsia"/>
          <w:sz w:val="24"/>
        </w:rPr>
        <w:t>26个英文字母</w:t>
      </w:r>
      <w:r w:rsidR="00CB6673">
        <w:rPr>
          <w:rFonts w:ascii="黑体" w:eastAsia="黑体" w:hint="eastAsia"/>
          <w:sz w:val="24"/>
        </w:rPr>
        <w:t>，</w:t>
      </w:r>
      <w:r w:rsidRPr="00B27331">
        <w:rPr>
          <w:rFonts w:ascii="黑体" w:eastAsia="黑体" w:hint="eastAsia"/>
          <w:sz w:val="24"/>
        </w:rPr>
        <w:t>围成一圈，以字母a为1，依顺时针方向计数数到5的倍数时，将对应的字母划去，直到所有字</w:t>
      </w:r>
      <w:r w:rsidR="00090E7A" w:rsidRPr="00B27331">
        <w:rPr>
          <w:rFonts w:ascii="黑体" w:eastAsia="黑体" w:hint="eastAsia"/>
          <w:sz w:val="24"/>
        </w:rPr>
        <w:t>母</w:t>
      </w:r>
      <w:r w:rsidRPr="00B27331">
        <w:rPr>
          <w:rFonts w:ascii="黑体" w:eastAsia="黑体" w:hint="eastAsia"/>
          <w:sz w:val="24"/>
        </w:rPr>
        <w:t>都被划去时为止。</w:t>
      </w:r>
    </w:p>
    <w:p w:rsidR="00586F04" w:rsidRDefault="00586F04" w:rsidP="00586F04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思路：可用列表实现</w:t>
      </w:r>
      <w:r w:rsidR="006747B1">
        <w:rPr>
          <w:rFonts w:ascii="黑体" w:eastAsia="黑体" w:hint="eastAsia"/>
          <w:sz w:val="24"/>
        </w:rPr>
        <w:t>或直接用字符串切片实现</w:t>
      </w: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A06701" w:rsidRDefault="00A06701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681D81" w:rsidRDefault="00681D81" w:rsidP="00090E7A">
      <w:pPr>
        <w:spacing w:line="288" w:lineRule="auto"/>
        <w:rPr>
          <w:rFonts w:ascii="黑体" w:eastAsia="黑体"/>
          <w:sz w:val="24"/>
        </w:rPr>
      </w:pPr>
    </w:p>
    <w:p w:rsidR="00681D81" w:rsidRDefault="00681D81" w:rsidP="00090E7A">
      <w:pPr>
        <w:spacing w:line="288" w:lineRule="auto"/>
        <w:rPr>
          <w:rFonts w:ascii="黑体" w:eastAsia="黑体" w:hint="eastAsia"/>
          <w:sz w:val="24"/>
        </w:rPr>
      </w:pPr>
    </w:p>
    <w:p w:rsidR="002A6BDD" w:rsidRDefault="002A6BDD" w:rsidP="002A6BDD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题目：打印杨辉三角（用</w:t>
      </w:r>
      <w:r w:rsidR="00651822">
        <w:rPr>
          <w:rFonts w:ascii="黑体" w:eastAsia="黑体" w:hint="eastAsia"/>
          <w:sz w:val="24"/>
        </w:rPr>
        <w:t>二维</w:t>
      </w:r>
      <w:r>
        <w:rPr>
          <w:rFonts w:ascii="黑体" w:eastAsia="黑体" w:hint="eastAsia"/>
          <w:sz w:val="24"/>
        </w:rPr>
        <w:t>列表存储）</w:t>
      </w:r>
    </w:p>
    <w:p w:rsidR="002A6BDD" w:rsidRPr="00F9524D" w:rsidRDefault="002A6BDD" w:rsidP="002A6BDD">
      <w:pPr>
        <w:spacing w:line="288" w:lineRule="auto"/>
        <w:rPr>
          <w:rFonts w:ascii="黑体" w:eastAsia="黑体"/>
          <w:sz w:val="24"/>
        </w:rPr>
      </w:pPr>
      <w:r w:rsidRPr="00F9524D">
        <w:rPr>
          <w:rFonts w:ascii="黑体" w:eastAsia="黑体"/>
          <w:sz w:val="24"/>
        </w:rPr>
        <w:t xml:space="preserve">                      1    </w:t>
      </w:r>
    </w:p>
    <w:p w:rsidR="002A6BDD" w:rsidRPr="00F9524D" w:rsidRDefault="002A6BDD" w:rsidP="002A6BDD">
      <w:pPr>
        <w:spacing w:line="288" w:lineRule="auto"/>
        <w:rPr>
          <w:rFonts w:ascii="黑体" w:eastAsia="黑体"/>
          <w:sz w:val="24"/>
        </w:rPr>
      </w:pPr>
      <w:r w:rsidRPr="00F9524D">
        <w:rPr>
          <w:rFonts w:ascii="黑体" w:eastAsia="黑体"/>
          <w:sz w:val="24"/>
        </w:rPr>
        <w:t xml:space="preserve">                   1     1    </w:t>
      </w:r>
    </w:p>
    <w:p w:rsidR="002A6BDD" w:rsidRPr="00F9524D" w:rsidRDefault="002A6BDD" w:rsidP="002A6BDD">
      <w:pPr>
        <w:spacing w:line="288" w:lineRule="auto"/>
        <w:rPr>
          <w:rFonts w:ascii="黑体" w:eastAsia="黑体"/>
          <w:sz w:val="24"/>
        </w:rPr>
      </w:pPr>
      <w:r w:rsidRPr="00F9524D">
        <w:rPr>
          <w:rFonts w:ascii="黑体" w:eastAsia="黑体"/>
          <w:sz w:val="24"/>
        </w:rPr>
        <w:t xml:space="preserve">                1     2     1    </w:t>
      </w:r>
    </w:p>
    <w:p w:rsidR="002A6BDD" w:rsidRPr="00F9524D" w:rsidRDefault="002A6BDD" w:rsidP="002A6BDD">
      <w:pPr>
        <w:spacing w:line="288" w:lineRule="auto"/>
        <w:rPr>
          <w:rFonts w:ascii="黑体" w:eastAsia="黑体"/>
          <w:sz w:val="24"/>
        </w:rPr>
      </w:pPr>
      <w:r w:rsidRPr="00F9524D">
        <w:rPr>
          <w:rFonts w:ascii="黑体" w:eastAsia="黑体"/>
          <w:sz w:val="24"/>
        </w:rPr>
        <w:t xml:space="preserve">             1     3     3     1    </w:t>
      </w:r>
    </w:p>
    <w:p w:rsidR="002A6BDD" w:rsidRPr="00F9524D" w:rsidRDefault="002A6BDD" w:rsidP="002A6BDD">
      <w:pPr>
        <w:spacing w:line="288" w:lineRule="auto"/>
        <w:rPr>
          <w:rFonts w:ascii="黑体" w:eastAsia="黑体"/>
          <w:sz w:val="24"/>
        </w:rPr>
      </w:pPr>
      <w:r w:rsidRPr="00F9524D">
        <w:rPr>
          <w:rFonts w:ascii="黑体" w:eastAsia="黑体"/>
          <w:sz w:val="24"/>
        </w:rPr>
        <w:t xml:space="preserve">          1     4     6     4     1    </w:t>
      </w:r>
    </w:p>
    <w:p w:rsidR="002A6BDD" w:rsidRPr="00F9524D" w:rsidRDefault="002A6BDD" w:rsidP="002A6BDD">
      <w:pPr>
        <w:spacing w:line="288" w:lineRule="auto"/>
        <w:rPr>
          <w:rFonts w:ascii="黑体" w:eastAsia="黑体"/>
          <w:sz w:val="24"/>
        </w:rPr>
      </w:pPr>
      <w:r w:rsidRPr="00F9524D">
        <w:rPr>
          <w:rFonts w:ascii="黑体" w:eastAsia="黑体"/>
          <w:sz w:val="24"/>
        </w:rPr>
        <w:t xml:space="preserve">       1     5    10    10     5     1    </w:t>
      </w:r>
    </w:p>
    <w:p w:rsidR="002A6BDD" w:rsidRPr="00F9524D" w:rsidRDefault="002A6BDD" w:rsidP="002A6BDD">
      <w:pPr>
        <w:spacing w:line="288" w:lineRule="auto"/>
        <w:rPr>
          <w:rFonts w:ascii="黑体" w:eastAsia="黑体"/>
          <w:sz w:val="24"/>
        </w:rPr>
      </w:pPr>
      <w:r w:rsidRPr="00F9524D">
        <w:rPr>
          <w:rFonts w:ascii="黑体" w:eastAsia="黑体"/>
          <w:sz w:val="24"/>
        </w:rPr>
        <w:t xml:space="preserve">    1     6    15    20    15     6     1    </w:t>
      </w:r>
    </w:p>
    <w:p w:rsidR="002A6BDD" w:rsidRDefault="002A6BDD" w:rsidP="002A6BDD">
      <w:pPr>
        <w:spacing w:line="288" w:lineRule="auto"/>
        <w:rPr>
          <w:rFonts w:ascii="黑体" w:eastAsia="黑体"/>
          <w:sz w:val="24"/>
        </w:rPr>
      </w:pPr>
      <w:r w:rsidRPr="00F9524D">
        <w:rPr>
          <w:rFonts w:ascii="黑体" w:eastAsia="黑体"/>
          <w:sz w:val="24"/>
        </w:rPr>
        <w:t xml:space="preserve"> 1     7    21    35    35    21     7     1    </w:t>
      </w:r>
    </w:p>
    <w:p w:rsidR="002A6BDD" w:rsidRDefault="002A6BDD" w:rsidP="002A6BDD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要求：</w:t>
      </w:r>
    </w:p>
    <w:p w:rsidR="002A6BDD" w:rsidRDefault="00D6683B" w:rsidP="002A6BDD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1）</w:t>
      </w:r>
      <w:r w:rsidR="00BC2D73">
        <w:rPr>
          <w:rFonts w:ascii="黑体" w:eastAsia="黑体" w:hint="eastAsia"/>
          <w:sz w:val="24"/>
        </w:rPr>
        <w:t>先</w:t>
      </w:r>
      <w:r w:rsidR="002A6BDD">
        <w:rPr>
          <w:rFonts w:ascii="黑体" w:eastAsia="黑体" w:hint="eastAsia"/>
          <w:sz w:val="24"/>
        </w:rPr>
        <w:t>用二维列表存储</w:t>
      </w:r>
    </w:p>
    <w:p w:rsidR="002A6BDD" w:rsidRDefault="00D6683B" w:rsidP="002A6BDD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2）</w:t>
      </w:r>
      <w:r w:rsidR="00BC2D73">
        <w:rPr>
          <w:rFonts w:ascii="黑体" w:eastAsia="黑体" w:hint="eastAsia"/>
          <w:sz w:val="24"/>
        </w:rPr>
        <w:t>然后</w:t>
      </w:r>
      <w:r w:rsidR="002A6BDD">
        <w:rPr>
          <w:rFonts w:ascii="黑体" w:eastAsia="黑体" w:hint="eastAsia"/>
          <w:sz w:val="24"/>
        </w:rPr>
        <w:t>打印二维列表（格式控制可自由发挥）</w:t>
      </w: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090E7A" w:rsidRDefault="00090E7A" w:rsidP="00090E7A">
      <w:pPr>
        <w:spacing w:line="288" w:lineRule="auto"/>
        <w:rPr>
          <w:rFonts w:ascii="黑体" w:eastAsia="黑体"/>
          <w:sz w:val="24"/>
        </w:rPr>
      </w:pPr>
    </w:p>
    <w:p w:rsidR="00F7391E" w:rsidRDefault="00F7391E" w:rsidP="00F7391E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题目：分类统计</w:t>
      </w:r>
      <w:r w:rsidR="008F0B8D">
        <w:rPr>
          <w:rFonts w:ascii="黑体" w:eastAsia="黑体" w:hint="eastAsia"/>
          <w:sz w:val="24"/>
        </w:rPr>
        <w:t>字符</w:t>
      </w:r>
      <w:r>
        <w:rPr>
          <w:rFonts w:ascii="黑体" w:eastAsia="黑体" w:hint="eastAsia"/>
          <w:sz w:val="24"/>
        </w:rPr>
        <w:t>出现的次数（</w:t>
      </w:r>
      <w:r w:rsidR="00027529">
        <w:rPr>
          <w:rFonts w:ascii="黑体" w:eastAsia="黑体" w:hint="eastAsia"/>
          <w:sz w:val="24"/>
        </w:rPr>
        <w:t>用</w:t>
      </w:r>
      <w:r>
        <w:rPr>
          <w:rFonts w:ascii="黑体" w:eastAsia="黑体" w:hint="eastAsia"/>
          <w:sz w:val="24"/>
        </w:rPr>
        <w:t>字典</w:t>
      </w:r>
      <w:r w:rsidR="00027529">
        <w:rPr>
          <w:rFonts w:ascii="黑体" w:eastAsia="黑体" w:hint="eastAsia"/>
          <w:sz w:val="24"/>
        </w:rPr>
        <w:t>统计</w:t>
      </w:r>
      <w:r>
        <w:rPr>
          <w:rFonts w:ascii="黑体" w:eastAsia="黑体" w:hint="eastAsia"/>
          <w:sz w:val="24"/>
        </w:rPr>
        <w:t>）</w:t>
      </w:r>
    </w:p>
    <w:p w:rsidR="00F7391E" w:rsidRDefault="00F7391E" w:rsidP="00F7391E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要求：</w:t>
      </w:r>
    </w:p>
    <w:p w:rsidR="00F7391E" w:rsidRDefault="00681D81" w:rsidP="00F7391E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>1</w:t>
      </w:r>
      <w:r>
        <w:rPr>
          <w:rFonts w:ascii="黑体" w:eastAsia="黑体" w:hint="eastAsia"/>
          <w:sz w:val="24"/>
        </w:rPr>
        <w:t>）输入</w:t>
      </w:r>
      <w:r>
        <w:rPr>
          <w:rFonts w:ascii="黑体" w:eastAsia="黑体"/>
          <w:sz w:val="24"/>
        </w:rPr>
        <w:t>一串字符，</w:t>
      </w:r>
      <w:r w:rsidR="00F7391E">
        <w:rPr>
          <w:rFonts w:ascii="黑体" w:eastAsia="黑体" w:hint="eastAsia"/>
          <w:sz w:val="24"/>
        </w:rPr>
        <w:t>统计</w:t>
      </w:r>
      <w:r>
        <w:rPr>
          <w:rFonts w:ascii="黑体" w:eastAsia="黑体" w:hint="eastAsia"/>
          <w:sz w:val="24"/>
        </w:rPr>
        <w:t>并</w:t>
      </w:r>
      <w:r>
        <w:rPr>
          <w:rFonts w:ascii="黑体" w:eastAsia="黑体"/>
          <w:sz w:val="24"/>
        </w:rPr>
        <w:t>输出</w:t>
      </w:r>
      <w:r w:rsidR="00F7391E">
        <w:rPr>
          <w:rFonts w:ascii="黑体" w:eastAsia="黑体" w:hint="eastAsia"/>
          <w:sz w:val="24"/>
        </w:rPr>
        <w:t>字符串中</w:t>
      </w:r>
      <w:r>
        <w:rPr>
          <w:rFonts w:ascii="黑体" w:eastAsia="黑体" w:hint="eastAsia"/>
          <w:sz w:val="24"/>
        </w:rPr>
        <w:t>各</w:t>
      </w:r>
      <w:r w:rsidR="00F7391E">
        <w:rPr>
          <w:rFonts w:ascii="黑体" w:eastAsia="黑体" w:hint="eastAsia"/>
          <w:sz w:val="24"/>
        </w:rPr>
        <w:t>字符出现的次数</w:t>
      </w:r>
      <w:r>
        <w:rPr>
          <w:rFonts w:ascii="黑体" w:eastAsia="黑体" w:hint="eastAsia"/>
          <w:sz w:val="24"/>
        </w:rPr>
        <w:t>。</w:t>
      </w:r>
    </w:p>
    <w:p w:rsidR="00F7391E" w:rsidRDefault="00681D81" w:rsidP="00F7391E">
      <w:pPr>
        <w:spacing w:line="288" w:lineRule="auto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2）</w:t>
      </w:r>
      <w:r w:rsidR="00F7391E">
        <w:rPr>
          <w:rFonts w:ascii="黑体" w:eastAsia="黑体" w:hint="eastAsia"/>
          <w:sz w:val="24"/>
        </w:rPr>
        <w:t>分类：字母letter，空格space，数字digit，其它</w:t>
      </w:r>
      <w:r w:rsidR="00A06701">
        <w:rPr>
          <w:rFonts w:ascii="黑体" w:eastAsia="黑体" w:hint="eastAsia"/>
          <w:sz w:val="24"/>
        </w:rPr>
        <w:t>字符</w:t>
      </w:r>
      <w:r w:rsidR="00F7391E">
        <w:rPr>
          <w:rFonts w:ascii="黑体" w:eastAsia="黑体" w:hint="eastAsia"/>
          <w:sz w:val="24"/>
        </w:rPr>
        <w:t>other（用字典输出）</w:t>
      </w:r>
      <w:r>
        <w:rPr>
          <w:rFonts w:ascii="黑体" w:eastAsia="黑体" w:hint="eastAsia"/>
          <w:sz w:val="24"/>
        </w:rPr>
        <w:t>。</w:t>
      </w:r>
    </w:p>
    <w:p w:rsidR="00F7391E" w:rsidRDefault="00F7391E" w:rsidP="00F7391E">
      <w:pPr>
        <w:spacing w:line="288" w:lineRule="auto"/>
        <w:rPr>
          <w:rFonts w:ascii="黑体" w:eastAsia="黑体"/>
          <w:sz w:val="24"/>
        </w:rPr>
      </w:pPr>
      <w:r w:rsidRPr="00E66BF2">
        <w:rPr>
          <w:rFonts w:ascii="黑体" w:eastAsia="黑体" w:hint="eastAsia"/>
          <w:color w:val="00B0F0"/>
          <w:sz w:val="24"/>
        </w:rPr>
        <w:t>提示：</w:t>
      </w:r>
      <w:r>
        <w:rPr>
          <w:rFonts w:ascii="黑体" w:eastAsia="黑体" w:hint="eastAsia"/>
          <w:sz w:val="24"/>
        </w:rPr>
        <w:t>可以使用.isalpha</w:t>
      </w:r>
      <w:r w:rsidR="00A06701">
        <w:rPr>
          <w:rFonts w:ascii="黑体" w:eastAsia="黑体" w:hint="eastAsia"/>
          <w:sz w:val="24"/>
        </w:rPr>
        <w:t>(</w:t>
      </w:r>
      <w:r w:rsidR="00A06701">
        <w:rPr>
          <w:rFonts w:ascii="黑体" w:eastAsia="黑体"/>
          <w:sz w:val="24"/>
        </w:rPr>
        <w:t>)</w:t>
      </w:r>
      <w:r w:rsidR="00A06701">
        <w:rPr>
          <w:rFonts w:ascii="黑体" w:eastAsia="黑体" w:hint="eastAsia"/>
          <w:sz w:val="24"/>
        </w:rPr>
        <w:t>、</w:t>
      </w:r>
      <w:r>
        <w:rPr>
          <w:rFonts w:ascii="黑体" w:eastAsia="黑体" w:hint="eastAsia"/>
          <w:sz w:val="24"/>
        </w:rPr>
        <w:t>.isspace()</w:t>
      </w:r>
      <w:r w:rsidR="00A06701">
        <w:rPr>
          <w:rFonts w:ascii="黑体" w:eastAsia="黑体" w:hint="eastAsia"/>
          <w:sz w:val="24"/>
        </w:rPr>
        <w:t>、</w:t>
      </w:r>
      <w:r>
        <w:rPr>
          <w:rFonts w:ascii="黑体" w:eastAsia="黑体" w:hint="eastAsia"/>
          <w:sz w:val="24"/>
        </w:rPr>
        <w:t>.isdigit()</w:t>
      </w:r>
      <w:r w:rsidR="00A06701">
        <w:rPr>
          <w:rFonts w:ascii="黑体" w:eastAsia="黑体" w:hint="eastAsia"/>
          <w:sz w:val="24"/>
        </w:rPr>
        <w:t>方法分别判断字符是否为字母、空格和数字。</w:t>
      </w:r>
    </w:p>
    <w:p w:rsidR="00A06701" w:rsidRDefault="00A06701" w:rsidP="00A06701">
      <w:pPr>
        <w:spacing w:line="288" w:lineRule="auto"/>
        <w:rPr>
          <w:rFonts w:ascii="黑体" w:eastAsia="黑体"/>
          <w:sz w:val="24"/>
        </w:rPr>
      </w:pPr>
    </w:p>
    <w:p w:rsidR="00A06701" w:rsidRDefault="00A06701" w:rsidP="00A06701">
      <w:pPr>
        <w:spacing w:line="288" w:lineRule="auto"/>
        <w:rPr>
          <w:rFonts w:ascii="黑体" w:eastAsia="黑体"/>
          <w:sz w:val="24"/>
        </w:rPr>
      </w:pPr>
    </w:p>
    <w:p w:rsidR="00A06701" w:rsidRDefault="00A06701" w:rsidP="00A06701">
      <w:pPr>
        <w:spacing w:line="288" w:lineRule="auto"/>
        <w:rPr>
          <w:rFonts w:ascii="黑体" w:eastAsia="黑体"/>
          <w:sz w:val="24"/>
        </w:rPr>
      </w:pPr>
    </w:p>
    <w:p w:rsidR="00A06701" w:rsidRDefault="00A06701" w:rsidP="00A06701">
      <w:pPr>
        <w:spacing w:line="288" w:lineRule="auto"/>
        <w:rPr>
          <w:rFonts w:ascii="黑体" w:eastAsia="黑体"/>
          <w:sz w:val="24"/>
        </w:rPr>
      </w:pPr>
    </w:p>
    <w:p w:rsidR="00A06701" w:rsidRDefault="00A06701" w:rsidP="00A06701">
      <w:pPr>
        <w:spacing w:line="288" w:lineRule="auto"/>
        <w:rPr>
          <w:rFonts w:ascii="黑体" w:eastAsia="黑体"/>
          <w:sz w:val="24"/>
        </w:rPr>
      </w:pPr>
    </w:p>
    <w:p w:rsidR="00A06701" w:rsidRDefault="00A06701" w:rsidP="00A06701">
      <w:pPr>
        <w:spacing w:line="288" w:lineRule="auto"/>
        <w:rPr>
          <w:rFonts w:ascii="黑体" w:eastAsia="黑体"/>
          <w:sz w:val="24"/>
        </w:rPr>
      </w:pPr>
    </w:p>
    <w:p w:rsidR="00A06701" w:rsidRDefault="00A06701" w:rsidP="00A06701">
      <w:pPr>
        <w:spacing w:line="288" w:lineRule="auto"/>
        <w:rPr>
          <w:rFonts w:ascii="黑体" w:eastAsia="黑体"/>
          <w:sz w:val="24"/>
        </w:rPr>
      </w:pPr>
    </w:p>
    <w:p w:rsidR="00A06701" w:rsidRDefault="00A06701" w:rsidP="00A06701">
      <w:pPr>
        <w:spacing w:line="288" w:lineRule="auto"/>
        <w:rPr>
          <w:rFonts w:ascii="黑体" w:eastAsia="黑体"/>
          <w:sz w:val="24"/>
        </w:rPr>
      </w:pPr>
    </w:p>
    <w:p w:rsidR="00A06701" w:rsidRDefault="00A06701" w:rsidP="00A06701">
      <w:pPr>
        <w:spacing w:line="288" w:lineRule="auto"/>
        <w:rPr>
          <w:rFonts w:ascii="黑体" w:eastAsia="黑体"/>
          <w:sz w:val="24"/>
        </w:rPr>
      </w:pPr>
    </w:p>
    <w:p w:rsidR="00A06701" w:rsidRDefault="00A06701" w:rsidP="00A06701">
      <w:pPr>
        <w:spacing w:line="288" w:lineRule="auto"/>
        <w:rPr>
          <w:rFonts w:ascii="黑体" w:eastAsia="黑体"/>
          <w:sz w:val="24"/>
        </w:rPr>
      </w:pPr>
    </w:p>
    <w:p w:rsidR="00A06701" w:rsidRDefault="00A06701" w:rsidP="00A06701">
      <w:pPr>
        <w:spacing w:line="288" w:lineRule="auto"/>
        <w:rPr>
          <w:rFonts w:ascii="黑体" w:eastAsia="黑体"/>
          <w:sz w:val="24"/>
        </w:rPr>
      </w:pPr>
    </w:p>
    <w:p w:rsidR="00A06701" w:rsidRDefault="00A06701" w:rsidP="00A06701">
      <w:pPr>
        <w:spacing w:line="288" w:lineRule="auto"/>
        <w:rPr>
          <w:rFonts w:ascii="黑体" w:eastAsia="黑体"/>
          <w:sz w:val="24"/>
        </w:rPr>
      </w:pPr>
    </w:p>
    <w:p w:rsidR="00A06701" w:rsidRDefault="00A06701" w:rsidP="00A06701">
      <w:pPr>
        <w:spacing w:line="288" w:lineRule="auto"/>
        <w:rPr>
          <w:rFonts w:ascii="黑体" w:eastAsia="黑体"/>
          <w:sz w:val="24"/>
        </w:rPr>
      </w:pPr>
    </w:p>
    <w:p w:rsidR="00EE5412" w:rsidRDefault="00EE5412" w:rsidP="00EE5412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3、文件</w:t>
      </w:r>
    </w:p>
    <w:p w:rsidR="00EE5412" w:rsidRDefault="00EE5412" w:rsidP="00EE5412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利用凯撒密码对数据进行加密，并写入文件。</w:t>
      </w:r>
    </w:p>
    <w:p w:rsidR="00EE5412" w:rsidRDefault="00EE5412" w:rsidP="00EE5412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凯撒密码：</w:t>
      </w:r>
      <w:r w:rsidRPr="00A5291A">
        <w:rPr>
          <w:rFonts w:ascii="黑体" w:eastAsia="黑体"/>
          <w:sz w:val="24"/>
        </w:rPr>
        <w:t>是一种替换加密的技术，</w:t>
      </w:r>
      <w:hyperlink r:id="rId8" w:tgtFrame="_blank" w:history="1">
        <w:r w:rsidRPr="00A5291A">
          <w:rPr>
            <w:rFonts w:ascii="黑体" w:eastAsia="黑体"/>
            <w:sz w:val="24"/>
          </w:rPr>
          <w:t>明文</w:t>
        </w:r>
      </w:hyperlink>
      <w:r w:rsidRPr="00A5291A">
        <w:rPr>
          <w:rFonts w:ascii="黑体" w:eastAsia="黑体"/>
          <w:sz w:val="24"/>
        </w:rPr>
        <w:t>中的所有字母都在</w:t>
      </w:r>
      <w:hyperlink r:id="rId9" w:tgtFrame="_blank" w:history="1">
        <w:r w:rsidRPr="00A5291A">
          <w:rPr>
            <w:rFonts w:ascii="黑体" w:eastAsia="黑体"/>
            <w:sz w:val="24"/>
          </w:rPr>
          <w:t>字母表</w:t>
        </w:r>
      </w:hyperlink>
      <w:r w:rsidRPr="00A5291A">
        <w:rPr>
          <w:rFonts w:ascii="黑体" w:eastAsia="黑体"/>
          <w:sz w:val="24"/>
        </w:rPr>
        <w:t>上向后（或向前）按照一个固定数目进行偏移后被替换成</w:t>
      </w:r>
      <w:hyperlink r:id="rId10" w:tgtFrame="_blank" w:history="1">
        <w:r w:rsidRPr="00A5291A">
          <w:rPr>
            <w:rFonts w:ascii="黑体" w:eastAsia="黑体"/>
            <w:sz w:val="24"/>
          </w:rPr>
          <w:t>密文</w:t>
        </w:r>
      </w:hyperlink>
      <w:r w:rsidRPr="00A5291A">
        <w:rPr>
          <w:rFonts w:ascii="黑体" w:eastAsia="黑体"/>
          <w:sz w:val="24"/>
        </w:rPr>
        <w:t>。例如，当偏移量是3的时候，所有的字母A将被替换成D，B变成E，以此类推。</w:t>
      </w:r>
    </w:p>
    <w:p w:rsidR="00EE5412" w:rsidRDefault="00EE5412" w:rsidP="00EE5412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>例子</w:t>
      </w:r>
      <w:r>
        <w:rPr>
          <w:rFonts w:ascii="黑体" w:eastAsia="黑体" w:hint="eastAsia"/>
          <w:sz w:val="24"/>
        </w:rPr>
        <w:t>：</w:t>
      </w:r>
    </w:p>
    <w:p w:rsidR="00EE5412" w:rsidRPr="005C2090" w:rsidRDefault="00EE5412" w:rsidP="00EE5412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原</w:t>
      </w:r>
      <w:r w:rsidRPr="005C2090">
        <w:rPr>
          <w:rFonts w:ascii="黑体" w:eastAsia="黑体" w:hint="eastAsia"/>
          <w:sz w:val="24"/>
        </w:rPr>
        <w:t xml:space="preserve">文：A B C D E F G H I J K L M N O P Q R S T U V W X Y Z </w:t>
      </w:r>
    </w:p>
    <w:p w:rsidR="00EE5412" w:rsidRPr="005C2090" w:rsidRDefault="00EE5412" w:rsidP="00EE5412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密</w:t>
      </w:r>
      <w:r w:rsidRPr="005C2090">
        <w:rPr>
          <w:rFonts w:ascii="黑体" w:eastAsia="黑体" w:hint="eastAsia"/>
          <w:sz w:val="24"/>
        </w:rPr>
        <w:t>文：D E F G H I J K L M N O P Q R S T U V W X Y Z A B C</w:t>
      </w:r>
    </w:p>
    <w:p w:rsidR="00EE5412" w:rsidRDefault="00EE5412" w:rsidP="00EE5412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要求：分别完成4个函数以及测试用例：加密enCaesar(s,n)，解密</w:t>
      </w:r>
      <w:r w:rsidRPr="00751F19">
        <w:rPr>
          <w:rFonts w:ascii="黑体" w:eastAsia="黑体"/>
          <w:sz w:val="24"/>
        </w:rPr>
        <w:t>deCaesar(s,n)</w:t>
      </w:r>
      <w:r>
        <w:rPr>
          <w:rFonts w:ascii="黑体" w:eastAsia="黑体" w:hint="eastAsia"/>
          <w:sz w:val="24"/>
        </w:rPr>
        <w:t>，</w:t>
      </w:r>
      <w:r>
        <w:rPr>
          <w:rFonts w:ascii="黑体" w:eastAsia="黑体"/>
          <w:sz w:val="24"/>
        </w:rPr>
        <w:t>读文件readFile(filename)</w:t>
      </w:r>
      <w:r>
        <w:rPr>
          <w:rFonts w:ascii="黑体" w:eastAsia="黑体" w:hint="eastAsia"/>
          <w:sz w:val="24"/>
        </w:rPr>
        <w:t>，</w:t>
      </w:r>
      <w:r>
        <w:rPr>
          <w:rFonts w:ascii="黑体" w:eastAsia="黑体"/>
          <w:sz w:val="24"/>
        </w:rPr>
        <w:t>和写文件</w:t>
      </w:r>
      <w:r w:rsidRPr="00751F19">
        <w:rPr>
          <w:rFonts w:ascii="黑体" w:eastAsia="黑体"/>
          <w:sz w:val="24"/>
        </w:rPr>
        <w:t>writeFile(filename,s)</w:t>
      </w:r>
    </w:p>
    <w:p w:rsidR="00EE5412" w:rsidRDefault="00EE5412" w:rsidP="00EE5412">
      <w:pPr>
        <w:spacing w:line="288" w:lineRule="auto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其中参数：s为字符串，n为</w:t>
      </w:r>
      <w:r w:rsidR="00681D81" w:rsidRPr="00A5291A">
        <w:rPr>
          <w:rFonts w:ascii="黑体" w:eastAsia="黑体"/>
          <w:sz w:val="24"/>
        </w:rPr>
        <w:t>偏移</w:t>
      </w:r>
      <w:r>
        <w:rPr>
          <w:rFonts w:ascii="黑体" w:eastAsia="黑体" w:hint="eastAsia"/>
          <w:sz w:val="24"/>
        </w:rPr>
        <w:t>数，filename为文件名</w:t>
      </w:r>
      <w:r w:rsidR="00D6683B">
        <w:rPr>
          <w:rFonts w:ascii="黑体" w:eastAsia="黑体" w:hint="eastAsia"/>
          <w:sz w:val="24"/>
        </w:rPr>
        <w:t>。</w:t>
      </w:r>
    </w:p>
    <w:p w:rsidR="00EE5412" w:rsidRDefault="00D6683B" w:rsidP="00EE5412">
      <w:pPr>
        <w:spacing w:line="288" w:lineRule="auto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1）随机</w:t>
      </w:r>
      <w:r>
        <w:rPr>
          <w:rFonts w:ascii="黑体" w:eastAsia="黑体"/>
          <w:sz w:val="24"/>
        </w:rPr>
        <w:t>生成</w:t>
      </w:r>
      <w:r>
        <w:rPr>
          <w:rFonts w:ascii="黑体" w:eastAsia="黑体" w:hint="eastAsia"/>
          <w:sz w:val="24"/>
        </w:rPr>
        <w:t>由26个</w:t>
      </w:r>
      <w:r>
        <w:rPr>
          <w:rFonts w:ascii="黑体" w:eastAsia="黑体"/>
          <w:sz w:val="24"/>
        </w:rPr>
        <w:t>英文字母组成的</w:t>
      </w:r>
      <w:r>
        <w:rPr>
          <w:rFonts w:ascii="黑体" w:eastAsia="黑体" w:hint="eastAsia"/>
          <w:sz w:val="24"/>
        </w:rPr>
        <w:t>一</w:t>
      </w:r>
      <w:r>
        <w:rPr>
          <w:rFonts w:ascii="黑体" w:eastAsia="黑体"/>
          <w:sz w:val="24"/>
        </w:rPr>
        <w:t>串字符</w:t>
      </w:r>
      <w:r w:rsidR="00627EBB">
        <w:rPr>
          <w:rFonts w:ascii="黑体" w:eastAsia="黑体" w:hint="eastAsia"/>
          <w:sz w:val="24"/>
        </w:rPr>
        <w:t>，</w:t>
      </w:r>
      <w:r w:rsidR="00627EBB">
        <w:rPr>
          <w:rFonts w:ascii="黑体" w:eastAsia="黑体"/>
          <w:sz w:val="24"/>
        </w:rPr>
        <w:t>字符个数自定</w:t>
      </w:r>
      <w:bookmarkStart w:id="1" w:name="_GoBack"/>
      <w:bookmarkEnd w:id="1"/>
      <w:r>
        <w:rPr>
          <w:rFonts w:ascii="黑体" w:eastAsia="黑体"/>
          <w:sz w:val="24"/>
        </w:rPr>
        <w:t>。</w:t>
      </w:r>
    </w:p>
    <w:p w:rsidR="00D6683B" w:rsidRDefault="00D6683B" w:rsidP="00EE5412">
      <w:pPr>
        <w:spacing w:line="288" w:lineRule="auto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2）调用</w:t>
      </w:r>
      <w:r>
        <w:rPr>
          <w:rFonts w:ascii="黑体" w:eastAsia="黑体" w:hint="eastAsia"/>
          <w:sz w:val="24"/>
        </w:rPr>
        <w:t>enCaesar</w:t>
      </w:r>
      <w:r>
        <w:rPr>
          <w:rFonts w:ascii="黑体" w:eastAsia="黑体" w:hint="eastAsia"/>
          <w:sz w:val="24"/>
        </w:rPr>
        <w:t>函数</w:t>
      </w:r>
      <w:r>
        <w:rPr>
          <w:rFonts w:ascii="黑体" w:eastAsia="黑体"/>
          <w:sz w:val="24"/>
        </w:rPr>
        <w:t>对其进行加密</w:t>
      </w:r>
      <w:r>
        <w:rPr>
          <w:rFonts w:ascii="黑体" w:eastAsia="黑体" w:hint="eastAsia"/>
          <w:sz w:val="24"/>
        </w:rPr>
        <w:t>，</w:t>
      </w:r>
      <w:r>
        <w:rPr>
          <w:rFonts w:ascii="黑体" w:eastAsia="黑体"/>
          <w:sz w:val="24"/>
        </w:rPr>
        <w:t>调用</w:t>
      </w:r>
      <w:r w:rsidRPr="00751F19">
        <w:rPr>
          <w:rFonts w:ascii="黑体" w:eastAsia="黑体"/>
          <w:sz w:val="24"/>
        </w:rPr>
        <w:t>writeFile</w:t>
      </w:r>
      <w:r>
        <w:rPr>
          <w:rFonts w:ascii="黑体" w:eastAsia="黑体" w:hint="eastAsia"/>
          <w:sz w:val="24"/>
        </w:rPr>
        <w:t>函数将密文</w:t>
      </w:r>
      <w:r>
        <w:rPr>
          <w:rFonts w:ascii="黑体" w:eastAsia="黑体"/>
          <w:sz w:val="24"/>
        </w:rPr>
        <w:t>写入文件中。</w:t>
      </w:r>
    </w:p>
    <w:p w:rsidR="00D6683B" w:rsidRDefault="00D6683B" w:rsidP="00EE5412">
      <w:pPr>
        <w:spacing w:line="288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3）调用</w:t>
      </w:r>
      <w:r>
        <w:rPr>
          <w:rFonts w:ascii="黑体" w:eastAsia="黑体"/>
          <w:sz w:val="24"/>
        </w:rPr>
        <w:t>readFile</w:t>
      </w:r>
      <w:r>
        <w:rPr>
          <w:rFonts w:ascii="黑体" w:eastAsia="黑体" w:hint="eastAsia"/>
          <w:sz w:val="24"/>
        </w:rPr>
        <w:t>函数</w:t>
      </w:r>
      <w:r>
        <w:rPr>
          <w:rFonts w:ascii="黑体" w:eastAsia="黑体"/>
          <w:sz w:val="24"/>
        </w:rPr>
        <w:t>将密文从文件中读入，调用函数</w:t>
      </w:r>
      <w:r w:rsidRPr="00751F19">
        <w:rPr>
          <w:rFonts w:ascii="黑体" w:eastAsia="黑体"/>
          <w:sz w:val="24"/>
        </w:rPr>
        <w:t>deCaesar</w:t>
      </w:r>
      <w:r>
        <w:rPr>
          <w:rFonts w:ascii="黑体" w:eastAsia="黑体" w:hint="eastAsia"/>
          <w:sz w:val="24"/>
        </w:rPr>
        <w:t>进行</w:t>
      </w:r>
      <w:r>
        <w:rPr>
          <w:rFonts w:ascii="黑体" w:eastAsia="黑体"/>
          <w:sz w:val="24"/>
        </w:rPr>
        <w:t>解密</w:t>
      </w:r>
      <w:r>
        <w:rPr>
          <w:rFonts w:ascii="黑体" w:eastAsia="黑体" w:hint="eastAsia"/>
          <w:sz w:val="24"/>
        </w:rPr>
        <w:t>并</w:t>
      </w:r>
      <w:r>
        <w:rPr>
          <w:rFonts w:ascii="黑体" w:eastAsia="黑体"/>
          <w:sz w:val="24"/>
        </w:rPr>
        <w:t>打印输出。</w:t>
      </w:r>
    </w:p>
    <w:p w:rsidR="00D6683B" w:rsidRPr="00D6683B" w:rsidRDefault="00D6683B" w:rsidP="00EE5412">
      <w:pPr>
        <w:spacing w:line="288" w:lineRule="auto"/>
        <w:rPr>
          <w:rFonts w:ascii="黑体" w:eastAsia="黑体" w:hint="eastAsia"/>
          <w:sz w:val="24"/>
        </w:rPr>
      </w:pPr>
    </w:p>
    <w:sectPr w:rsidR="00D6683B" w:rsidRPr="00D6683B" w:rsidSect="00B44AA6">
      <w:headerReference w:type="default" r:id="rId11"/>
      <w:footerReference w:type="default" r:id="rId12"/>
      <w:footerReference w:type="first" r:id="rId13"/>
      <w:type w:val="continuous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CD9" w:rsidRDefault="005F6CD9">
      <w:r>
        <w:separator/>
      </w:r>
    </w:p>
  </w:endnote>
  <w:endnote w:type="continuationSeparator" w:id="0">
    <w:p w:rsidR="005F6CD9" w:rsidRDefault="005F6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F79" w:rsidRDefault="000D0F79" w:rsidP="00422880">
    <w:pPr>
      <w:pStyle w:val="a4"/>
      <w:tabs>
        <w:tab w:val="clear" w:pos="4153"/>
        <w:tab w:val="left" w:pos="420"/>
        <w:tab w:val="left" w:pos="6300"/>
      </w:tabs>
    </w:pPr>
    <w:r>
      <w:rPr>
        <w:rFonts w:hint="eastAsia"/>
      </w:rPr>
      <w:tab/>
    </w:r>
    <w:r w:rsidR="00AE413E">
      <w:rPr>
        <w:rFonts w:hint="eastAsia"/>
      </w:rPr>
      <w:t>程序设计基础（</w:t>
    </w:r>
    <w:r w:rsidR="00AE413E">
      <w:rPr>
        <w:rFonts w:hint="eastAsia"/>
      </w:rPr>
      <w:t>Python</w:t>
    </w:r>
    <w:r w:rsidR="00AE413E">
      <w:rPr>
        <w:rFonts w:hint="eastAsia"/>
      </w:rPr>
      <w:t>）</w:t>
    </w:r>
    <w:r>
      <w:rPr>
        <w:rFonts w:hint="eastAsia"/>
      </w:rPr>
      <w:t>课程实验报告</w:t>
    </w:r>
    <w:r w:rsidR="009D2615">
      <w:rPr>
        <w:rFonts w:hint="eastAsia"/>
      </w:rPr>
      <w:t>二</w:t>
    </w:r>
    <w:r>
      <w:rPr>
        <w:rFonts w:hint="eastAsia"/>
      </w:rPr>
      <w:t>（</w:t>
    </w:r>
    <w:r w:rsidR="00831CA9">
      <w:rPr>
        <w:rFonts w:hint="eastAsia"/>
      </w:rPr>
      <w:t>2</w:t>
    </w:r>
    <w:r w:rsidR="005833D3">
      <w:t>018</w:t>
    </w:r>
    <w:r w:rsidR="00AE413E">
      <w:rPr>
        <w:rFonts w:hint="eastAsia"/>
      </w:rPr>
      <w:t>-2019</w:t>
    </w:r>
    <w:r w:rsidR="00AE413E">
      <w:rPr>
        <w:rFonts w:hint="eastAsia"/>
      </w:rPr>
      <w:t>学年第二学期</w:t>
    </w:r>
    <w:r>
      <w:rPr>
        <w:rFonts w:hint="eastAsia"/>
      </w:rPr>
      <w:t>）</w:t>
    </w:r>
    <w:r>
      <w:rPr>
        <w:rFonts w:hint="eastAsia"/>
      </w:rPr>
      <w:tab/>
    </w:r>
    <w:r>
      <w:rPr>
        <w:rFonts w:hint="eastAsia"/>
      </w:rPr>
      <w:t>第</w:t>
    </w:r>
    <w:r w:rsidR="00DD31E9">
      <w:rPr>
        <w:rStyle w:val="a5"/>
      </w:rPr>
      <w:fldChar w:fldCharType="begin"/>
    </w:r>
    <w:r>
      <w:rPr>
        <w:rStyle w:val="a5"/>
      </w:rPr>
      <w:instrText xml:space="preserve"> PAGE </w:instrText>
    </w:r>
    <w:r w:rsidR="00DD31E9">
      <w:rPr>
        <w:rStyle w:val="a5"/>
      </w:rPr>
      <w:fldChar w:fldCharType="separate"/>
    </w:r>
    <w:r w:rsidR="00627EBB">
      <w:rPr>
        <w:rStyle w:val="a5"/>
        <w:noProof/>
      </w:rPr>
      <w:t>6</w:t>
    </w:r>
    <w:r w:rsidR="00DD31E9">
      <w:rPr>
        <w:rStyle w:val="a5"/>
      </w:rPr>
      <w:fldChar w:fldCharType="end"/>
    </w:r>
    <w:r>
      <w:rPr>
        <w:rFonts w:hint="eastAsia"/>
      </w:rPr>
      <w:t>页（共</w:t>
    </w:r>
    <w:r w:rsidR="00DD31E9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DD31E9">
      <w:rPr>
        <w:rStyle w:val="a5"/>
      </w:rPr>
      <w:fldChar w:fldCharType="separate"/>
    </w:r>
    <w:r w:rsidR="00627EBB">
      <w:rPr>
        <w:rStyle w:val="a5"/>
        <w:noProof/>
      </w:rPr>
      <w:t>6</w:t>
    </w:r>
    <w:r w:rsidR="00DD31E9">
      <w:rPr>
        <w:rStyle w:val="a5"/>
      </w:rPr>
      <w:fldChar w:fldCharType="end"/>
    </w:r>
    <w:r>
      <w:rPr>
        <w:rFonts w:hint="eastAsia"/>
      </w:rPr>
      <w:t>页）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CA9" w:rsidRDefault="00831CA9" w:rsidP="00831CA9">
    <w:pPr>
      <w:pStyle w:val="a4"/>
      <w:tabs>
        <w:tab w:val="clear" w:pos="4153"/>
        <w:tab w:val="left" w:pos="420"/>
        <w:tab w:val="left" w:pos="6300"/>
      </w:tabs>
    </w:pPr>
    <w:r>
      <w:rPr>
        <w:rFonts w:hint="eastAsia"/>
      </w:rPr>
      <w:tab/>
    </w:r>
    <w:r w:rsidR="00AE413E">
      <w:rPr>
        <w:rFonts w:hint="eastAsia"/>
      </w:rPr>
      <w:t>程序设计基础（</w:t>
    </w:r>
    <w:r w:rsidR="00AE413E">
      <w:rPr>
        <w:rFonts w:hint="eastAsia"/>
      </w:rPr>
      <w:t>Python</w:t>
    </w:r>
    <w:r w:rsidR="00AE413E">
      <w:rPr>
        <w:rFonts w:hint="eastAsia"/>
      </w:rPr>
      <w:t>）课程实验报告</w:t>
    </w:r>
    <w:r w:rsidR="004F2597">
      <w:rPr>
        <w:rFonts w:hint="eastAsia"/>
      </w:rPr>
      <w:t>二</w:t>
    </w:r>
    <w:r w:rsidR="00AE413E">
      <w:rPr>
        <w:rFonts w:hint="eastAsia"/>
      </w:rPr>
      <w:t>（</w:t>
    </w:r>
    <w:r w:rsidR="00AE413E">
      <w:rPr>
        <w:rFonts w:hint="eastAsia"/>
      </w:rPr>
      <w:t>2</w:t>
    </w:r>
    <w:r w:rsidR="00AE413E">
      <w:t>018</w:t>
    </w:r>
    <w:r w:rsidR="00AE413E">
      <w:rPr>
        <w:rFonts w:hint="eastAsia"/>
      </w:rPr>
      <w:t>-2019</w:t>
    </w:r>
    <w:r w:rsidR="00AE413E">
      <w:rPr>
        <w:rFonts w:hint="eastAsia"/>
      </w:rPr>
      <w:t>学年第二学期）</w:t>
    </w:r>
    <w:r>
      <w:rPr>
        <w:rFonts w:hint="eastAsia"/>
      </w:rPr>
      <w:tab/>
    </w:r>
    <w:r>
      <w:rPr>
        <w:rFonts w:hint="eastAsia"/>
      </w:rPr>
      <w:t>第</w:t>
    </w:r>
    <w:r w:rsidR="00DD31E9">
      <w:rPr>
        <w:rStyle w:val="a5"/>
      </w:rPr>
      <w:fldChar w:fldCharType="begin"/>
    </w:r>
    <w:r>
      <w:rPr>
        <w:rStyle w:val="a5"/>
      </w:rPr>
      <w:instrText xml:space="preserve"> PAGE </w:instrText>
    </w:r>
    <w:r w:rsidR="00DD31E9">
      <w:rPr>
        <w:rStyle w:val="a5"/>
      </w:rPr>
      <w:fldChar w:fldCharType="separate"/>
    </w:r>
    <w:r w:rsidR="00627EBB">
      <w:rPr>
        <w:rStyle w:val="a5"/>
        <w:noProof/>
      </w:rPr>
      <w:t>1</w:t>
    </w:r>
    <w:r w:rsidR="00DD31E9">
      <w:rPr>
        <w:rStyle w:val="a5"/>
      </w:rPr>
      <w:fldChar w:fldCharType="end"/>
    </w:r>
    <w:r>
      <w:rPr>
        <w:rFonts w:hint="eastAsia"/>
      </w:rPr>
      <w:t>页（共</w:t>
    </w:r>
    <w:r w:rsidR="00DD31E9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DD31E9">
      <w:rPr>
        <w:rStyle w:val="a5"/>
      </w:rPr>
      <w:fldChar w:fldCharType="separate"/>
    </w:r>
    <w:r w:rsidR="00627EBB">
      <w:rPr>
        <w:rStyle w:val="a5"/>
        <w:noProof/>
      </w:rPr>
      <w:t>6</w:t>
    </w:r>
    <w:r w:rsidR="00DD31E9">
      <w:rPr>
        <w:rStyle w:val="a5"/>
      </w:rPr>
      <w:fldChar w:fldCharType="end"/>
    </w:r>
    <w:r>
      <w:rPr>
        <w:rFonts w:hint="eastAsia"/>
      </w:rPr>
      <w:t>页）</w:t>
    </w:r>
  </w:p>
  <w:p w:rsidR="00831CA9" w:rsidRPr="00831CA9" w:rsidRDefault="00831CA9">
    <w:pPr>
      <w:pStyle w:val="a4"/>
    </w:pPr>
  </w:p>
  <w:p w:rsidR="00831CA9" w:rsidRPr="004F2597" w:rsidRDefault="00831CA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CD9" w:rsidRDefault="005F6CD9">
      <w:r>
        <w:separator/>
      </w:r>
    </w:p>
  </w:footnote>
  <w:footnote w:type="continuationSeparator" w:id="0">
    <w:p w:rsidR="005F6CD9" w:rsidRDefault="005F6C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F79" w:rsidRPr="005430E9" w:rsidRDefault="000D0F79">
    <w:pPr>
      <w:jc w:val="center"/>
      <w:rPr>
        <w:rFonts w:ascii="黑体" w:eastAsia="黑体" w:hAnsi="黑体"/>
        <w:sz w:val="32"/>
        <w:szCs w:val="32"/>
      </w:rPr>
    </w:pPr>
    <w:r w:rsidRPr="005430E9">
      <w:rPr>
        <w:rFonts w:ascii="黑体" w:eastAsia="黑体" w:hAnsi="黑体"/>
        <w:b/>
        <w:sz w:val="44"/>
        <w:szCs w:val="44"/>
      </w:rPr>
      <w:t>暨南大学本科实验报告专用纸</w:t>
    </w:r>
    <w:r w:rsidRPr="005430E9">
      <w:rPr>
        <w:rFonts w:ascii="黑体" w:eastAsia="黑体" w:hAnsi="黑体"/>
        <w:b/>
        <w:sz w:val="32"/>
        <w:szCs w:val="32"/>
      </w:rPr>
      <w:t>(附页)</w:t>
    </w:r>
  </w:p>
  <w:p w:rsidR="000D0F79" w:rsidRDefault="000D0F7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51B"/>
    <w:multiLevelType w:val="hybridMultilevel"/>
    <w:tmpl w:val="9DF09C30"/>
    <w:lvl w:ilvl="0" w:tplc="D7F21ED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C1187"/>
    <w:multiLevelType w:val="hybridMultilevel"/>
    <w:tmpl w:val="9912C21E"/>
    <w:lvl w:ilvl="0" w:tplc="36E8B1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D6591D"/>
    <w:multiLevelType w:val="hybridMultilevel"/>
    <w:tmpl w:val="8B722A8A"/>
    <w:lvl w:ilvl="0" w:tplc="378EC46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0507399"/>
    <w:multiLevelType w:val="hybridMultilevel"/>
    <w:tmpl w:val="5DC499B4"/>
    <w:lvl w:ilvl="0" w:tplc="AE42D0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972B4B"/>
    <w:multiLevelType w:val="hybridMultilevel"/>
    <w:tmpl w:val="D0CCB990"/>
    <w:lvl w:ilvl="0" w:tplc="CF580F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0D75A0"/>
    <w:multiLevelType w:val="hybridMultilevel"/>
    <w:tmpl w:val="7E8E7196"/>
    <w:lvl w:ilvl="0" w:tplc="95660F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7F65E3"/>
    <w:multiLevelType w:val="hybridMultilevel"/>
    <w:tmpl w:val="7AE6428E"/>
    <w:lvl w:ilvl="0" w:tplc="10ACDC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2A7601"/>
    <w:multiLevelType w:val="hybridMultilevel"/>
    <w:tmpl w:val="9E2A17AC"/>
    <w:lvl w:ilvl="0" w:tplc="E2AC7C2E">
      <w:start w:val="1"/>
      <w:numFmt w:val="bullet"/>
      <w:lvlText w:val="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  <w:color w:val="FF000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8">
    <w:nsid w:val="4A142B7A"/>
    <w:multiLevelType w:val="hybridMultilevel"/>
    <w:tmpl w:val="8662F286"/>
    <w:lvl w:ilvl="0" w:tplc="6B54F7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046A3"/>
    <w:multiLevelType w:val="hybridMultilevel"/>
    <w:tmpl w:val="5C2A39F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0">
    <w:nsid w:val="4BA83234"/>
    <w:multiLevelType w:val="hybridMultilevel"/>
    <w:tmpl w:val="9E2A17A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9514B80"/>
    <w:multiLevelType w:val="hybridMultilevel"/>
    <w:tmpl w:val="66C4D020"/>
    <w:lvl w:ilvl="0" w:tplc="3CDC34F0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6A1F50"/>
    <w:multiLevelType w:val="hybridMultilevel"/>
    <w:tmpl w:val="C51C57E6"/>
    <w:lvl w:ilvl="0" w:tplc="B6A696B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283589"/>
    <w:multiLevelType w:val="hybridMultilevel"/>
    <w:tmpl w:val="F552008E"/>
    <w:lvl w:ilvl="0" w:tplc="D408F6EA">
      <w:start w:val="1"/>
      <w:numFmt w:val="decimal"/>
      <w:lvlText w:val="%1．"/>
      <w:lvlJc w:val="left"/>
      <w:pPr>
        <w:ind w:left="480" w:hanging="480"/>
      </w:pPr>
      <w:rPr>
        <w:rFonts w:ascii="Arial" w:eastAsia="宋体" w:hAnsi="Arial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4E5144"/>
    <w:multiLevelType w:val="hybridMultilevel"/>
    <w:tmpl w:val="BA4EEC68"/>
    <w:lvl w:ilvl="0" w:tplc="2DC07BDE">
      <w:start w:val="1"/>
      <w:numFmt w:val="bullet"/>
      <w:lvlText w:val="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72376D01"/>
    <w:multiLevelType w:val="hybridMultilevel"/>
    <w:tmpl w:val="E90E4148"/>
    <w:lvl w:ilvl="0" w:tplc="363C2C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5C66BC"/>
    <w:multiLevelType w:val="hybridMultilevel"/>
    <w:tmpl w:val="E480A3EC"/>
    <w:lvl w:ilvl="0" w:tplc="24ECF5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CD24DE8"/>
    <w:multiLevelType w:val="hybridMultilevel"/>
    <w:tmpl w:val="7BBC8070"/>
    <w:lvl w:ilvl="0" w:tplc="A29830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2E0BEC"/>
    <w:multiLevelType w:val="hybridMultilevel"/>
    <w:tmpl w:val="DED04ECA"/>
    <w:lvl w:ilvl="0" w:tplc="FDA42ECE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7"/>
  </w:num>
  <w:num w:numId="5">
    <w:abstractNumId w:val="10"/>
  </w:num>
  <w:num w:numId="6">
    <w:abstractNumId w:val="11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3"/>
  </w:num>
  <w:num w:numId="11">
    <w:abstractNumId w:val="6"/>
  </w:num>
  <w:num w:numId="12">
    <w:abstractNumId w:val="16"/>
  </w:num>
  <w:num w:numId="13">
    <w:abstractNumId w:val="18"/>
  </w:num>
  <w:num w:numId="14">
    <w:abstractNumId w:val="15"/>
  </w:num>
  <w:num w:numId="15">
    <w:abstractNumId w:val="12"/>
  </w:num>
  <w:num w:numId="16">
    <w:abstractNumId w:val="17"/>
  </w:num>
  <w:num w:numId="17">
    <w:abstractNumId w:val="8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2880"/>
    <w:rsid w:val="00001084"/>
    <w:rsid w:val="00002E6D"/>
    <w:rsid w:val="000036CD"/>
    <w:rsid w:val="0000596E"/>
    <w:rsid w:val="0000633F"/>
    <w:rsid w:val="00007CBB"/>
    <w:rsid w:val="00012806"/>
    <w:rsid w:val="000129D0"/>
    <w:rsid w:val="00014DC9"/>
    <w:rsid w:val="0001604C"/>
    <w:rsid w:val="00017014"/>
    <w:rsid w:val="000172C9"/>
    <w:rsid w:val="00017513"/>
    <w:rsid w:val="00017AAD"/>
    <w:rsid w:val="00020110"/>
    <w:rsid w:val="00022C61"/>
    <w:rsid w:val="00022FED"/>
    <w:rsid w:val="000238D5"/>
    <w:rsid w:val="0002407F"/>
    <w:rsid w:val="00025E4F"/>
    <w:rsid w:val="00025F35"/>
    <w:rsid w:val="00026C5D"/>
    <w:rsid w:val="0002740C"/>
    <w:rsid w:val="00027529"/>
    <w:rsid w:val="00031814"/>
    <w:rsid w:val="00035029"/>
    <w:rsid w:val="000357F4"/>
    <w:rsid w:val="00037141"/>
    <w:rsid w:val="000447AC"/>
    <w:rsid w:val="00045206"/>
    <w:rsid w:val="00046352"/>
    <w:rsid w:val="000512AD"/>
    <w:rsid w:val="00053FB1"/>
    <w:rsid w:val="00054083"/>
    <w:rsid w:val="000603E1"/>
    <w:rsid w:val="0006182D"/>
    <w:rsid w:val="000628A7"/>
    <w:rsid w:val="00063E55"/>
    <w:rsid w:val="00065ACC"/>
    <w:rsid w:val="00066224"/>
    <w:rsid w:val="00070CEA"/>
    <w:rsid w:val="00071078"/>
    <w:rsid w:val="000749BB"/>
    <w:rsid w:val="000818CC"/>
    <w:rsid w:val="00082685"/>
    <w:rsid w:val="000826F0"/>
    <w:rsid w:val="00083668"/>
    <w:rsid w:val="00083EFC"/>
    <w:rsid w:val="0008547D"/>
    <w:rsid w:val="00085C9C"/>
    <w:rsid w:val="00086891"/>
    <w:rsid w:val="00087CF1"/>
    <w:rsid w:val="00087FFE"/>
    <w:rsid w:val="00090E0F"/>
    <w:rsid w:val="00090E7A"/>
    <w:rsid w:val="0009113B"/>
    <w:rsid w:val="0009171E"/>
    <w:rsid w:val="00092438"/>
    <w:rsid w:val="00093143"/>
    <w:rsid w:val="000959A3"/>
    <w:rsid w:val="00095B7D"/>
    <w:rsid w:val="000A222E"/>
    <w:rsid w:val="000A288E"/>
    <w:rsid w:val="000A3433"/>
    <w:rsid w:val="000A3B37"/>
    <w:rsid w:val="000A47E9"/>
    <w:rsid w:val="000A583D"/>
    <w:rsid w:val="000A5840"/>
    <w:rsid w:val="000A7C24"/>
    <w:rsid w:val="000B2B35"/>
    <w:rsid w:val="000B3522"/>
    <w:rsid w:val="000B3A1C"/>
    <w:rsid w:val="000B4338"/>
    <w:rsid w:val="000C2D75"/>
    <w:rsid w:val="000C3AF6"/>
    <w:rsid w:val="000C3D5E"/>
    <w:rsid w:val="000C5D66"/>
    <w:rsid w:val="000C653F"/>
    <w:rsid w:val="000C7C99"/>
    <w:rsid w:val="000D0F79"/>
    <w:rsid w:val="000D316F"/>
    <w:rsid w:val="000D36EA"/>
    <w:rsid w:val="000D50A3"/>
    <w:rsid w:val="000D5FD6"/>
    <w:rsid w:val="000D682F"/>
    <w:rsid w:val="000D76E3"/>
    <w:rsid w:val="000E095D"/>
    <w:rsid w:val="000E0D2F"/>
    <w:rsid w:val="000E31C3"/>
    <w:rsid w:val="000E3A0D"/>
    <w:rsid w:val="000E3B69"/>
    <w:rsid w:val="000E498F"/>
    <w:rsid w:val="000F31FF"/>
    <w:rsid w:val="000F5108"/>
    <w:rsid w:val="000F5150"/>
    <w:rsid w:val="000F566E"/>
    <w:rsid w:val="00100D43"/>
    <w:rsid w:val="001014EC"/>
    <w:rsid w:val="0010448C"/>
    <w:rsid w:val="0010458A"/>
    <w:rsid w:val="001050F9"/>
    <w:rsid w:val="00106144"/>
    <w:rsid w:val="0010643B"/>
    <w:rsid w:val="00111697"/>
    <w:rsid w:val="00111776"/>
    <w:rsid w:val="00111B06"/>
    <w:rsid w:val="001125DE"/>
    <w:rsid w:val="001126D6"/>
    <w:rsid w:val="001145EF"/>
    <w:rsid w:val="00114BCC"/>
    <w:rsid w:val="00115117"/>
    <w:rsid w:val="0012086C"/>
    <w:rsid w:val="0012270A"/>
    <w:rsid w:val="00125687"/>
    <w:rsid w:val="001279EF"/>
    <w:rsid w:val="001316FC"/>
    <w:rsid w:val="00134CD5"/>
    <w:rsid w:val="00135520"/>
    <w:rsid w:val="00135A9A"/>
    <w:rsid w:val="00136062"/>
    <w:rsid w:val="00137638"/>
    <w:rsid w:val="00141176"/>
    <w:rsid w:val="001413B3"/>
    <w:rsid w:val="00141BBB"/>
    <w:rsid w:val="00141CEB"/>
    <w:rsid w:val="00141FC0"/>
    <w:rsid w:val="00142C3A"/>
    <w:rsid w:val="00142EE7"/>
    <w:rsid w:val="00145839"/>
    <w:rsid w:val="001459F4"/>
    <w:rsid w:val="001476FD"/>
    <w:rsid w:val="001503B2"/>
    <w:rsid w:val="0015267B"/>
    <w:rsid w:val="00152C5F"/>
    <w:rsid w:val="00154D87"/>
    <w:rsid w:val="001561B3"/>
    <w:rsid w:val="001563D0"/>
    <w:rsid w:val="00157698"/>
    <w:rsid w:val="00160768"/>
    <w:rsid w:val="00160CEE"/>
    <w:rsid w:val="00162C7C"/>
    <w:rsid w:val="001639D9"/>
    <w:rsid w:val="00165440"/>
    <w:rsid w:val="001655C3"/>
    <w:rsid w:val="00165836"/>
    <w:rsid w:val="00166461"/>
    <w:rsid w:val="0016764C"/>
    <w:rsid w:val="001702E0"/>
    <w:rsid w:val="00170CC4"/>
    <w:rsid w:val="001718D6"/>
    <w:rsid w:val="001731C3"/>
    <w:rsid w:val="001751A9"/>
    <w:rsid w:val="001757E5"/>
    <w:rsid w:val="00175D2B"/>
    <w:rsid w:val="00176099"/>
    <w:rsid w:val="0017709D"/>
    <w:rsid w:val="00177203"/>
    <w:rsid w:val="0017771E"/>
    <w:rsid w:val="00180692"/>
    <w:rsid w:val="00183E3E"/>
    <w:rsid w:val="001840EB"/>
    <w:rsid w:val="001870D3"/>
    <w:rsid w:val="00187376"/>
    <w:rsid w:val="00187ED1"/>
    <w:rsid w:val="00190B04"/>
    <w:rsid w:val="00190BA6"/>
    <w:rsid w:val="00191004"/>
    <w:rsid w:val="001920CA"/>
    <w:rsid w:val="00192A29"/>
    <w:rsid w:val="001932B1"/>
    <w:rsid w:val="00193BFB"/>
    <w:rsid w:val="00193D79"/>
    <w:rsid w:val="00194082"/>
    <w:rsid w:val="0019609A"/>
    <w:rsid w:val="00196D07"/>
    <w:rsid w:val="001A0B5E"/>
    <w:rsid w:val="001A2AB2"/>
    <w:rsid w:val="001A39D6"/>
    <w:rsid w:val="001A3A04"/>
    <w:rsid w:val="001A4229"/>
    <w:rsid w:val="001A427D"/>
    <w:rsid w:val="001A48A8"/>
    <w:rsid w:val="001A7547"/>
    <w:rsid w:val="001B0FAD"/>
    <w:rsid w:val="001B2CF2"/>
    <w:rsid w:val="001B476F"/>
    <w:rsid w:val="001B61DC"/>
    <w:rsid w:val="001B7E31"/>
    <w:rsid w:val="001C36DD"/>
    <w:rsid w:val="001C7C58"/>
    <w:rsid w:val="001D1E03"/>
    <w:rsid w:val="001D393B"/>
    <w:rsid w:val="001E2B5A"/>
    <w:rsid w:val="001E42F6"/>
    <w:rsid w:val="001E69F3"/>
    <w:rsid w:val="001F0C17"/>
    <w:rsid w:val="001F1362"/>
    <w:rsid w:val="001F2101"/>
    <w:rsid w:val="001F2E77"/>
    <w:rsid w:val="001F5C13"/>
    <w:rsid w:val="001F5C27"/>
    <w:rsid w:val="001F6580"/>
    <w:rsid w:val="001F7436"/>
    <w:rsid w:val="001F746C"/>
    <w:rsid w:val="001F7D6A"/>
    <w:rsid w:val="00200B39"/>
    <w:rsid w:val="0020197D"/>
    <w:rsid w:val="00202318"/>
    <w:rsid w:val="00202374"/>
    <w:rsid w:val="00206BEA"/>
    <w:rsid w:val="00211BDB"/>
    <w:rsid w:val="00212FFB"/>
    <w:rsid w:val="00213366"/>
    <w:rsid w:val="0021419D"/>
    <w:rsid w:val="00215423"/>
    <w:rsid w:val="0021572C"/>
    <w:rsid w:val="00217C12"/>
    <w:rsid w:val="002221CB"/>
    <w:rsid w:val="002225E2"/>
    <w:rsid w:val="00222649"/>
    <w:rsid w:val="00223312"/>
    <w:rsid w:val="002243D4"/>
    <w:rsid w:val="00225C16"/>
    <w:rsid w:val="00225C6F"/>
    <w:rsid w:val="00226ED6"/>
    <w:rsid w:val="002302BD"/>
    <w:rsid w:val="00230F02"/>
    <w:rsid w:val="002311DD"/>
    <w:rsid w:val="00231604"/>
    <w:rsid w:val="002319EB"/>
    <w:rsid w:val="00231F76"/>
    <w:rsid w:val="00232CAC"/>
    <w:rsid w:val="00233820"/>
    <w:rsid w:val="00233A75"/>
    <w:rsid w:val="00236A90"/>
    <w:rsid w:val="00237942"/>
    <w:rsid w:val="0024232F"/>
    <w:rsid w:val="00244DB5"/>
    <w:rsid w:val="00245A17"/>
    <w:rsid w:val="0024609B"/>
    <w:rsid w:val="002475B3"/>
    <w:rsid w:val="002477D5"/>
    <w:rsid w:val="00251519"/>
    <w:rsid w:val="00251E58"/>
    <w:rsid w:val="00252981"/>
    <w:rsid w:val="00253689"/>
    <w:rsid w:val="00254704"/>
    <w:rsid w:val="00254AB5"/>
    <w:rsid w:val="00255B3F"/>
    <w:rsid w:val="00260038"/>
    <w:rsid w:val="00260BBB"/>
    <w:rsid w:val="0026169A"/>
    <w:rsid w:val="00261D32"/>
    <w:rsid w:val="00261DA2"/>
    <w:rsid w:val="0026277D"/>
    <w:rsid w:val="0026356C"/>
    <w:rsid w:val="00265908"/>
    <w:rsid w:val="00265C93"/>
    <w:rsid w:val="00265CD5"/>
    <w:rsid w:val="00266671"/>
    <w:rsid w:val="00267820"/>
    <w:rsid w:val="00267E53"/>
    <w:rsid w:val="002706C6"/>
    <w:rsid w:val="002729BD"/>
    <w:rsid w:val="00274001"/>
    <w:rsid w:val="00276247"/>
    <w:rsid w:val="002774A3"/>
    <w:rsid w:val="00281766"/>
    <w:rsid w:val="00283447"/>
    <w:rsid w:val="00286EF3"/>
    <w:rsid w:val="00291A03"/>
    <w:rsid w:val="002934E1"/>
    <w:rsid w:val="00294A01"/>
    <w:rsid w:val="00294A75"/>
    <w:rsid w:val="00295538"/>
    <w:rsid w:val="002956B4"/>
    <w:rsid w:val="002A061F"/>
    <w:rsid w:val="002A1135"/>
    <w:rsid w:val="002A5F41"/>
    <w:rsid w:val="002A6BDD"/>
    <w:rsid w:val="002A75C5"/>
    <w:rsid w:val="002B0127"/>
    <w:rsid w:val="002B0352"/>
    <w:rsid w:val="002B1893"/>
    <w:rsid w:val="002B23A6"/>
    <w:rsid w:val="002B4899"/>
    <w:rsid w:val="002B789B"/>
    <w:rsid w:val="002C0063"/>
    <w:rsid w:val="002C0CE6"/>
    <w:rsid w:val="002C2013"/>
    <w:rsid w:val="002C21F7"/>
    <w:rsid w:val="002C2EDB"/>
    <w:rsid w:val="002C4E0D"/>
    <w:rsid w:val="002C5E18"/>
    <w:rsid w:val="002C5E3A"/>
    <w:rsid w:val="002C6CCA"/>
    <w:rsid w:val="002D0744"/>
    <w:rsid w:val="002D085A"/>
    <w:rsid w:val="002D3E63"/>
    <w:rsid w:val="002D4512"/>
    <w:rsid w:val="002D46B4"/>
    <w:rsid w:val="002D4797"/>
    <w:rsid w:val="002D4C80"/>
    <w:rsid w:val="002D51B9"/>
    <w:rsid w:val="002E02A3"/>
    <w:rsid w:val="002E2F48"/>
    <w:rsid w:val="002E3650"/>
    <w:rsid w:val="002E5C91"/>
    <w:rsid w:val="002E68D1"/>
    <w:rsid w:val="002E6953"/>
    <w:rsid w:val="002E784E"/>
    <w:rsid w:val="002F073E"/>
    <w:rsid w:val="002F0E08"/>
    <w:rsid w:val="002F1907"/>
    <w:rsid w:val="002F1BB9"/>
    <w:rsid w:val="002F2ADA"/>
    <w:rsid w:val="002F2F35"/>
    <w:rsid w:val="002F3C77"/>
    <w:rsid w:val="002F4696"/>
    <w:rsid w:val="0030225E"/>
    <w:rsid w:val="003034D0"/>
    <w:rsid w:val="00304994"/>
    <w:rsid w:val="00310A73"/>
    <w:rsid w:val="003118BF"/>
    <w:rsid w:val="00313F9C"/>
    <w:rsid w:val="00314B67"/>
    <w:rsid w:val="00316316"/>
    <w:rsid w:val="00316884"/>
    <w:rsid w:val="00317A4C"/>
    <w:rsid w:val="003225A8"/>
    <w:rsid w:val="003259E9"/>
    <w:rsid w:val="00327B39"/>
    <w:rsid w:val="00327E87"/>
    <w:rsid w:val="00333134"/>
    <w:rsid w:val="003408C1"/>
    <w:rsid w:val="00341641"/>
    <w:rsid w:val="00342620"/>
    <w:rsid w:val="00344C9C"/>
    <w:rsid w:val="003474CC"/>
    <w:rsid w:val="003502CE"/>
    <w:rsid w:val="00351FAC"/>
    <w:rsid w:val="00352EDC"/>
    <w:rsid w:val="00352F95"/>
    <w:rsid w:val="0035325A"/>
    <w:rsid w:val="00356C99"/>
    <w:rsid w:val="00357FDE"/>
    <w:rsid w:val="0036042E"/>
    <w:rsid w:val="00361822"/>
    <w:rsid w:val="00362BC6"/>
    <w:rsid w:val="00363B5D"/>
    <w:rsid w:val="003652B9"/>
    <w:rsid w:val="003660C2"/>
    <w:rsid w:val="00366F63"/>
    <w:rsid w:val="00370BBB"/>
    <w:rsid w:val="0037145D"/>
    <w:rsid w:val="003728C3"/>
    <w:rsid w:val="00374E04"/>
    <w:rsid w:val="00377F96"/>
    <w:rsid w:val="00380A9B"/>
    <w:rsid w:val="00381A9F"/>
    <w:rsid w:val="0038214B"/>
    <w:rsid w:val="003850D1"/>
    <w:rsid w:val="00390E8D"/>
    <w:rsid w:val="003912FD"/>
    <w:rsid w:val="00392547"/>
    <w:rsid w:val="00393CEB"/>
    <w:rsid w:val="00394499"/>
    <w:rsid w:val="00397298"/>
    <w:rsid w:val="00397780"/>
    <w:rsid w:val="003977FA"/>
    <w:rsid w:val="003A05D2"/>
    <w:rsid w:val="003A0B2E"/>
    <w:rsid w:val="003A0BAF"/>
    <w:rsid w:val="003A0F6D"/>
    <w:rsid w:val="003A1C55"/>
    <w:rsid w:val="003A1D68"/>
    <w:rsid w:val="003A2932"/>
    <w:rsid w:val="003A39BF"/>
    <w:rsid w:val="003A4461"/>
    <w:rsid w:val="003A4CF2"/>
    <w:rsid w:val="003A4E73"/>
    <w:rsid w:val="003A4F32"/>
    <w:rsid w:val="003A5340"/>
    <w:rsid w:val="003A664F"/>
    <w:rsid w:val="003B04FA"/>
    <w:rsid w:val="003B1DDC"/>
    <w:rsid w:val="003B1E3A"/>
    <w:rsid w:val="003B4779"/>
    <w:rsid w:val="003B75DE"/>
    <w:rsid w:val="003B7988"/>
    <w:rsid w:val="003C0274"/>
    <w:rsid w:val="003C0AA6"/>
    <w:rsid w:val="003C1A40"/>
    <w:rsid w:val="003C1D1F"/>
    <w:rsid w:val="003C343F"/>
    <w:rsid w:val="003D025D"/>
    <w:rsid w:val="003D0B8E"/>
    <w:rsid w:val="003D1700"/>
    <w:rsid w:val="003D4802"/>
    <w:rsid w:val="003D4D39"/>
    <w:rsid w:val="003D57F4"/>
    <w:rsid w:val="003D5EDD"/>
    <w:rsid w:val="003D6767"/>
    <w:rsid w:val="003E134E"/>
    <w:rsid w:val="003E3314"/>
    <w:rsid w:val="003E593C"/>
    <w:rsid w:val="003E6A32"/>
    <w:rsid w:val="003E7D40"/>
    <w:rsid w:val="003F0D33"/>
    <w:rsid w:val="003F325C"/>
    <w:rsid w:val="003F36E6"/>
    <w:rsid w:val="003F4773"/>
    <w:rsid w:val="003F5201"/>
    <w:rsid w:val="003F64D1"/>
    <w:rsid w:val="004031D3"/>
    <w:rsid w:val="0040426F"/>
    <w:rsid w:val="004042C6"/>
    <w:rsid w:val="0040447C"/>
    <w:rsid w:val="00406D72"/>
    <w:rsid w:val="004122B3"/>
    <w:rsid w:val="00412BF3"/>
    <w:rsid w:val="00413D06"/>
    <w:rsid w:val="00415303"/>
    <w:rsid w:val="00415FD1"/>
    <w:rsid w:val="00417AC0"/>
    <w:rsid w:val="0042097E"/>
    <w:rsid w:val="00420AEB"/>
    <w:rsid w:val="00421D60"/>
    <w:rsid w:val="004223FC"/>
    <w:rsid w:val="00422880"/>
    <w:rsid w:val="00424812"/>
    <w:rsid w:val="00425326"/>
    <w:rsid w:val="00426749"/>
    <w:rsid w:val="00426895"/>
    <w:rsid w:val="00430993"/>
    <w:rsid w:val="00431548"/>
    <w:rsid w:val="004318AB"/>
    <w:rsid w:val="00434045"/>
    <w:rsid w:val="004354F1"/>
    <w:rsid w:val="00435ABD"/>
    <w:rsid w:val="00435D76"/>
    <w:rsid w:val="00437C42"/>
    <w:rsid w:val="0044093C"/>
    <w:rsid w:val="00440AC5"/>
    <w:rsid w:val="00442AAF"/>
    <w:rsid w:val="00443533"/>
    <w:rsid w:val="00443649"/>
    <w:rsid w:val="00443A8B"/>
    <w:rsid w:val="00444277"/>
    <w:rsid w:val="004475E9"/>
    <w:rsid w:val="00452135"/>
    <w:rsid w:val="00452694"/>
    <w:rsid w:val="00454D6C"/>
    <w:rsid w:val="00456609"/>
    <w:rsid w:val="00456BE0"/>
    <w:rsid w:val="0046131C"/>
    <w:rsid w:val="00461EB2"/>
    <w:rsid w:val="00462820"/>
    <w:rsid w:val="00465874"/>
    <w:rsid w:val="00470576"/>
    <w:rsid w:val="004706D1"/>
    <w:rsid w:val="00472743"/>
    <w:rsid w:val="00477625"/>
    <w:rsid w:val="0047765F"/>
    <w:rsid w:val="00481363"/>
    <w:rsid w:val="0048382C"/>
    <w:rsid w:val="00490404"/>
    <w:rsid w:val="00491072"/>
    <w:rsid w:val="00491234"/>
    <w:rsid w:val="004913C1"/>
    <w:rsid w:val="004947BB"/>
    <w:rsid w:val="0049483A"/>
    <w:rsid w:val="00496435"/>
    <w:rsid w:val="004A0754"/>
    <w:rsid w:val="004A0E5F"/>
    <w:rsid w:val="004A19B8"/>
    <w:rsid w:val="004A1A82"/>
    <w:rsid w:val="004A219B"/>
    <w:rsid w:val="004A275F"/>
    <w:rsid w:val="004A4102"/>
    <w:rsid w:val="004A41B1"/>
    <w:rsid w:val="004A42EB"/>
    <w:rsid w:val="004A4FD0"/>
    <w:rsid w:val="004B1A2B"/>
    <w:rsid w:val="004B2CBF"/>
    <w:rsid w:val="004B54F4"/>
    <w:rsid w:val="004B6548"/>
    <w:rsid w:val="004B672A"/>
    <w:rsid w:val="004B67CA"/>
    <w:rsid w:val="004B7835"/>
    <w:rsid w:val="004B7C43"/>
    <w:rsid w:val="004C1E1B"/>
    <w:rsid w:val="004C48D0"/>
    <w:rsid w:val="004D1277"/>
    <w:rsid w:val="004D1C83"/>
    <w:rsid w:val="004D1EA2"/>
    <w:rsid w:val="004D2A12"/>
    <w:rsid w:val="004E11F9"/>
    <w:rsid w:val="004E16DD"/>
    <w:rsid w:val="004E337C"/>
    <w:rsid w:val="004E3AE5"/>
    <w:rsid w:val="004E42D4"/>
    <w:rsid w:val="004E4A75"/>
    <w:rsid w:val="004E50CD"/>
    <w:rsid w:val="004E5E5C"/>
    <w:rsid w:val="004E6050"/>
    <w:rsid w:val="004E64DD"/>
    <w:rsid w:val="004F1485"/>
    <w:rsid w:val="004F2597"/>
    <w:rsid w:val="004F3C63"/>
    <w:rsid w:val="00500F2B"/>
    <w:rsid w:val="0050228E"/>
    <w:rsid w:val="00502F51"/>
    <w:rsid w:val="00503A15"/>
    <w:rsid w:val="00503A2E"/>
    <w:rsid w:val="00504744"/>
    <w:rsid w:val="0050574F"/>
    <w:rsid w:val="005058A2"/>
    <w:rsid w:val="00507B3E"/>
    <w:rsid w:val="005107C4"/>
    <w:rsid w:val="00512656"/>
    <w:rsid w:val="00512EA3"/>
    <w:rsid w:val="00514220"/>
    <w:rsid w:val="005142DB"/>
    <w:rsid w:val="005151C0"/>
    <w:rsid w:val="00515D47"/>
    <w:rsid w:val="005166AE"/>
    <w:rsid w:val="00516AEB"/>
    <w:rsid w:val="00516C51"/>
    <w:rsid w:val="00517267"/>
    <w:rsid w:val="00517480"/>
    <w:rsid w:val="00521C3A"/>
    <w:rsid w:val="00527333"/>
    <w:rsid w:val="00527D98"/>
    <w:rsid w:val="00530136"/>
    <w:rsid w:val="005314BA"/>
    <w:rsid w:val="005339D2"/>
    <w:rsid w:val="00533DB2"/>
    <w:rsid w:val="0053445C"/>
    <w:rsid w:val="0053536D"/>
    <w:rsid w:val="00541B5C"/>
    <w:rsid w:val="0054256A"/>
    <w:rsid w:val="005430E9"/>
    <w:rsid w:val="00543ED4"/>
    <w:rsid w:val="0054553A"/>
    <w:rsid w:val="0054615E"/>
    <w:rsid w:val="00546778"/>
    <w:rsid w:val="00551DA3"/>
    <w:rsid w:val="0055276A"/>
    <w:rsid w:val="0055318A"/>
    <w:rsid w:val="005539F9"/>
    <w:rsid w:val="005547DA"/>
    <w:rsid w:val="00555F99"/>
    <w:rsid w:val="005569C7"/>
    <w:rsid w:val="005571F3"/>
    <w:rsid w:val="00560B22"/>
    <w:rsid w:val="00563B03"/>
    <w:rsid w:val="00564475"/>
    <w:rsid w:val="00567C25"/>
    <w:rsid w:val="00571351"/>
    <w:rsid w:val="005732A7"/>
    <w:rsid w:val="005745A2"/>
    <w:rsid w:val="00574636"/>
    <w:rsid w:val="00576CB6"/>
    <w:rsid w:val="00576CF4"/>
    <w:rsid w:val="00577BE0"/>
    <w:rsid w:val="00580947"/>
    <w:rsid w:val="00581DEA"/>
    <w:rsid w:val="005833D3"/>
    <w:rsid w:val="00586F04"/>
    <w:rsid w:val="00590498"/>
    <w:rsid w:val="005909D8"/>
    <w:rsid w:val="0059308D"/>
    <w:rsid w:val="00594B18"/>
    <w:rsid w:val="005A198F"/>
    <w:rsid w:val="005A2440"/>
    <w:rsid w:val="005A26E8"/>
    <w:rsid w:val="005A3560"/>
    <w:rsid w:val="005A3ECF"/>
    <w:rsid w:val="005A448A"/>
    <w:rsid w:val="005A5089"/>
    <w:rsid w:val="005A5634"/>
    <w:rsid w:val="005A7A71"/>
    <w:rsid w:val="005A7ABC"/>
    <w:rsid w:val="005A7E9A"/>
    <w:rsid w:val="005B2549"/>
    <w:rsid w:val="005B2E6F"/>
    <w:rsid w:val="005B57CB"/>
    <w:rsid w:val="005B6180"/>
    <w:rsid w:val="005C2090"/>
    <w:rsid w:val="005C2750"/>
    <w:rsid w:val="005C335C"/>
    <w:rsid w:val="005C3634"/>
    <w:rsid w:val="005C4B2E"/>
    <w:rsid w:val="005C5C43"/>
    <w:rsid w:val="005D02EB"/>
    <w:rsid w:val="005D06C6"/>
    <w:rsid w:val="005D0D3B"/>
    <w:rsid w:val="005D24B9"/>
    <w:rsid w:val="005E0507"/>
    <w:rsid w:val="005E07DF"/>
    <w:rsid w:val="005E19F8"/>
    <w:rsid w:val="005E26B2"/>
    <w:rsid w:val="005E3957"/>
    <w:rsid w:val="005E4DE4"/>
    <w:rsid w:val="005E773A"/>
    <w:rsid w:val="005F1EBA"/>
    <w:rsid w:val="005F2A66"/>
    <w:rsid w:val="005F3449"/>
    <w:rsid w:val="005F34EE"/>
    <w:rsid w:val="005F433B"/>
    <w:rsid w:val="005F5F08"/>
    <w:rsid w:val="005F655F"/>
    <w:rsid w:val="005F6B51"/>
    <w:rsid w:val="005F6CD9"/>
    <w:rsid w:val="006006EE"/>
    <w:rsid w:val="00602966"/>
    <w:rsid w:val="006044F0"/>
    <w:rsid w:val="006060BF"/>
    <w:rsid w:val="00606909"/>
    <w:rsid w:val="00606C9B"/>
    <w:rsid w:val="0061167C"/>
    <w:rsid w:val="00616DFC"/>
    <w:rsid w:val="00620220"/>
    <w:rsid w:val="00620FFB"/>
    <w:rsid w:val="0062636E"/>
    <w:rsid w:val="00626503"/>
    <w:rsid w:val="00627EBB"/>
    <w:rsid w:val="0063044A"/>
    <w:rsid w:val="0063447D"/>
    <w:rsid w:val="00634F8C"/>
    <w:rsid w:val="006356B6"/>
    <w:rsid w:val="00635E72"/>
    <w:rsid w:val="006425BA"/>
    <w:rsid w:val="00642EC9"/>
    <w:rsid w:val="0064339D"/>
    <w:rsid w:val="0064357F"/>
    <w:rsid w:val="00644AEF"/>
    <w:rsid w:val="006457F7"/>
    <w:rsid w:val="006462C1"/>
    <w:rsid w:val="0064633D"/>
    <w:rsid w:val="00647A6B"/>
    <w:rsid w:val="00647C21"/>
    <w:rsid w:val="00647DF8"/>
    <w:rsid w:val="00651822"/>
    <w:rsid w:val="00651B72"/>
    <w:rsid w:val="0065411F"/>
    <w:rsid w:val="006541FC"/>
    <w:rsid w:val="00655768"/>
    <w:rsid w:val="00656923"/>
    <w:rsid w:val="00662DBD"/>
    <w:rsid w:val="00665ADB"/>
    <w:rsid w:val="00665FE8"/>
    <w:rsid w:val="0067179E"/>
    <w:rsid w:val="00674510"/>
    <w:rsid w:val="006747B1"/>
    <w:rsid w:val="00674E92"/>
    <w:rsid w:val="006753E4"/>
    <w:rsid w:val="00676F73"/>
    <w:rsid w:val="00681D81"/>
    <w:rsid w:val="006841F2"/>
    <w:rsid w:val="0068582D"/>
    <w:rsid w:val="00692461"/>
    <w:rsid w:val="006924F9"/>
    <w:rsid w:val="00692C86"/>
    <w:rsid w:val="00693494"/>
    <w:rsid w:val="006937B3"/>
    <w:rsid w:val="00693900"/>
    <w:rsid w:val="0069444C"/>
    <w:rsid w:val="00694821"/>
    <w:rsid w:val="00694835"/>
    <w:rsid w:val="006A0076"/>
    <w:rsid w:val="006A113F"/>
    <w:rsid w:val="006A2471"/>
    <w:rsid w:val="006A3E6F"/>
    <w:rsid w:val="006A4FB9"/>
    <w:rsid w:val="006B08E2"/>
    <w:rsid w:val="006B32C7"/>
    <w:rsid w:val="006B356A"/>
    <w:rsid w:val="006B502F"/>
    <w:rsid w:val="006B5455"/>
    <w:rsid w:val="006B5AD6"/>
    <w:rsid w:val="006B70FD"/>
    <w:rsid w:val="006B79D4"/>
    <w:rsid w:val="006C2D7A"/>
    <w:rsid w:val="006C4512"/>
    <w:rsid w:val="006C451F"/>
    <w:rsid w:val="006D02F0"/>
    <w:rsid w:val="006D0A5A"/>
    <w:rsid w:val="006D0C4E"/>
    <w:rsid w:val="006D1817"/>
    <w:rsid w:val="006D2045"/>
    <w:rsid w:val="006D2328"/>
    <w:rsid w:val="006D4608"/>
    <w:rsid w:val="006D4C98"/>
    <w:rsid w:val="006D6944"/>
    <w:rsid w:val="006D7B5D"/>
    <w:rsid w:val="006E0B04"/>
    <w:rsid w:val="006E1B9D"/>
    <w:rsid w:val="006E2ECC"/>
    <w:rsid w:val="006E79EE"/>
    <w:rsid w:val="006F2B0B"/>
    <w:rsid w:val="006F3552"/>
    <w:rsid w:val="006F3F20"/>
    <w:rsid w:val="006F4959"/>
    <w:rsid w:val="006F6222"/>
    <w:rsid w:val="006F68BC"/>
    <w:rsid w:val="006F7A81"/>
    <w:rsid w:val="007016DC"/>
    <w:rsid w:val="00702DF6"/>
    <w:rsid w:val="00704670"/>
    <w:rsid w:val="0070491D"/>
    <w:rsid w:val="00704C32"/>
    <w:rsid w:val="007069B2"/>
    <w:rsid w:val="00711490"/>
    <w:rsid w:val="00711F6B"/>
    <w:rsid w:val="00713A7F"/>
    <w:rsid w:val="00714FCE"/>
    <w:rsid w:val="00715055"/>
    <w:rsid w:val="0072035C"/>
    <w:rsid w:val="00721D35"/>
    <w:rsid w:val="00723E9B"/>
    <w:rsid w:val="0072759A"/>
    <w:rsid w:val="007322F0"/>
    <w:rsid w:val="00733A4D"/>
    <w:rsid w:val="007348AC"/>
    <w:rsid w:val="007349AB"/>
    <w:rsid w:val="007356B3"/>
    <w:rsid w:val="00735CDE"/>
    <w:rsid w:val="00736804"/>
    <w:rsid w:val="00737D87"/>
    <w:rsid w:val="00740195"/>
    <w:rsid w:val="007409E4"/>
    <w:rsid w:val="00742533"/>
    <w:rsid w:val="00742B0F"/>
    <w:rsid w:val="00744BDC"/>
    <w:rsid w:val="0075047C"/>
    <w:rsid w:val="007514A9"/>
    <w:rsid w:val="007516D3"/>
    <w:rsid w:val="00751761"/>
    <w:rsid w:val="00751F19"/>
    <w:rsid w:val="00752CFD"/>
    <w:rsid w:val="00752FAB"/>
    <w:rsid w:val="007545F1"/>
    <w:rsid w:val="00754974"/>
    <w:rsid w:val="00754D8D"/>
    <w:rsid w:val="00754F54"/>
    <w:rsid w:val="00764045"/>
    <w:rsid w:val="0076498D"/>
    <w:rsid w:val="00766385"/>
    <w:rsid w:val="00766D18"/>
    <w:rsid w:val="00770762"/>
    <w:rsid w:val="00772F36"/>
    <w:rsid w:val="00775AD0"/>
    <w:rsid w:val="00776754"/>
    <w:rsid w:val="007770C9"/>
    <w:rsid w:val="00780B1D"/>
    <w:rsid w:val="00782631"/>
    <w:rsid w:val="00783107"/>
    <w:rsid w:val="00783D08"/>
    <w:rsid w:val="00783E44"/>
    <w:rsid w:val="0078409F"/>
    <w:rsid w:val="00784809"/>
    <w:rsid w:val="0078559D"/>
    <w:rsid w:val="007858CF"/>
    <w:rsid w:val="00787DC1"/>
    <w:rsid w:val="00793F24"/>
    <w:rsid w:val="007946A6"/>
    <w:rsid w:val="007977B3"/>
    <w:rsid w:val="007A016F"/>
    <w:rsid w:val="007A0474"/>
    <w:rsid w:val="007A0D74"/>
    <w:rsid w:val="007A3684"/>
    <w:rsid w:val="007A3DA0"/>
    <w:rsid w:val="007A5EC6"/>
    <w:rsid w:val="007A61EC"/>
    <w:rsid w:val="007A7910"/>
    <w:rsid w:val="007B1137"/>
    <w:rsid w:val="007B14E4"/>
    <w:rsid w:val="007B35F3"/>
    <w:rsid w:val="007B3916"/>
    <w:rsid w:val="007B71D7"/>
    <w:rsid w:val="007C1C12"/>
    <w:rsid w:val="007C4C96"/>
    <w:rsid w:val="007C548A"/>
    <w:rsid w:val="007C56B7"/>
    <w:rsid w:val="007C5AAC"/>
    <w:rsid w:val="007C6845"/>
    <w:rsid w:val="007C7738"/>
    <w:rsid w:val="007D09CC"/>
    <w:rsid w:val="007D4977"/>
    <w:rsid w:val="007D5B5A"/>
    <w:rsid w:val="007E0374"/>
    <w:rsid w:val="007E04BE"/>
    <w:rsid w:val="007E05DC"/>
    <w:rsid w:val="007E0856"/>
    <w:rsid w:val="007E0BA2"/>
    <w:rsid w:val="007E1D34"/>
    <w:rsid w:val="007E2EF4"/>
    <w:rsid w:val="007E3912"/>
    <w:rsid w:val="007E46D3"/>
    <w:rsid w:val="007E76C7"/>
    <w:rsid w:val="007F0545"/>
    <w:rsid w:val="007F155B"/>
    <w:rsid w:val="007F41A8"/>
    <w:rsid w:val="007F4405"/>
    <w:rsid w:val="007F50D9"/>
    <w:rsid w:val="007F5515"/>
    <w:rsid w:val="00800758"/>
    <w:rsid w:val="0080255E"/>
    <w:rsid w:val="008043F3"/>
    <w:rsid w:val="00804FD0"/>
    <w:rsid w:val="0080518F"/>
    <w:rsid w:val="00805513"/>
    <w:rsid w:val="00805B21"/>
    <w:rsid w:val="0080666A"/>
    <w:rsid w:val="008123A1"/>
    <w:rsid w:val="00816568"/>
    <w:rsid w:val="00817331"/>
    <w:rsid w:val="00817A58"/>
    <w:rsid w:val="00820C77"/>
    <w:rsid w:val="00821915"/>
    <w:rsid w:val="00821D1B"/>
    <w:rsid w:val="00822488"/>
    <w:rsid w:val="00822D8D"/>
    <w:rsid w:val="00823E94"/>
    <w:rsid w:val="00824480"/>
    <w:rsid w:val="008257DA"/>
    <w:rsid w:val="00826B78"/>
    <w:rsid w:val="008271C6"/>
    <w:rsid w:val="00827E52"/>
    <w:rsid w:val="00831A42"/>
    <w:rsid w:val="00831CA9"/>
    <w:rsid w:val="00831CE8"/>
    <w:rsid w:val="00833182"/>
    <w:rsid w:val="00833926"/>
    <w:rsid w:val="00842C84"/>
    <w:rsid w:val="00843FC4"/>
    <w:rsid w:val="00844A46"/>
    <w:rsid w:val="008462E0"/>
    <w:rsid w:val="00846B01"/>
    <w:rsid w:val="00846C87"/>
    <w:rsid w:val="008476CA"/>
    <w:rsid w:val="008479B6"/>
    <w:rsid w:val="00847C11"/>
    <w:rsid w:val="00847E0F"/>
    <w:rsid w:val="0085155A"/>
    <w:rsid w:val="00851655"/>
    <w:rsid w:val="008521AD"/>
    <w:rsid w:val="00854E85"/>
    <w:rsid w:val="00856EEE"/>
    <w:rsid w:val="008602CF"/>
    <w:rsid w:val="008632B8"/>
    <w:rsid w:val="00864035"/>
    <w:rsid w:val="00864D37"/>
    <w:rsid w:val="00864D88"/>
    <w:rsid w:val="00865095"/>
    <w:rsid w:val="00865568"/>
    <w:rsid w:val="0086618E"/>
    <w:rsid w:val="00866B91"/>
    <w:rsid w:val="00872449"/>
    <w:rsid w:val="00873C9E"/>
    <w:rsid w:val="008745C1"/>
    <w:rsid w:val="008745DB"/>
    <w:rsid w:val="00874994"/>
    <w:rsid w:val="00882BBA"/>
    <w:rsid w:val="00883209"/>
    <w:rsid w:val="0088322C"/>
    <w:rsid w:val="008833E0"/>
    <w:rsid w:val="008834D2"/>
    <w:rsid w:val="00883EB8"/>
    <w:rsid w:val="00884CC6"/>
    <w:rsid w:val="00886042"/>
    <w:rsid w:val="00887BC7"/>
    <w:rsid w:val="00887DB3"/>
    <w:rsid w:val="00887DE8"/>
    <w:rsid w:val="008936B4"/>
    <w:rsid w:val="00893F29"/>
    <w:rsid w:val="00893FF3"/>
    <w:rsid w:val="00894B55"/>
    <w:rsid w:val="0089729D"/>
    <w:rsid w:val="00897C10"/>
    <w:rsid w:val="008A0004"/>
    <w:rsid w:val="008A1F70"/>
    <w:rsid w:val="008A28A0"/>
    <w:rsid w:val="008A4563"/>
    <w:rsid w:val="008A5729"/>
    <w:rsid w:val="008A5E9F"/>
    <w:rsid w:val="008B0A97"/>
    <w:rsid w:val="008B0DA4"/>
    <w:rsid w:val="008B128A"/>
    <w:rsid w:val="008B1889"/>
    <w:rsid w:val="008B1AAD"/>
    <w:rsid w:val="008C0358"/>
    <w:rsid w:val="008C09D3"/>
    <w:rsid w:val="008C2A7E"/>
    <w:rsid w:val="008C4ED9"/>
    <w:rsid w:val="008C50A9"/>
    <w:rsid w:val="008C5CF7"/>
    <w:rsid w:val="008C6446"/>
    <w:rsid w:val="008D2C87"/>
    <w:rsid w:val="008D363E"/>
    <w:rsid w:val="008D4AD1"/>
    <w:rsid w:val="008D54D5"/>
    <w:rsid w:val="008D561A"/>
    <w:rsid w:val="008D6BC4"/>
    <w:rsid w:val="008D74E8"/>
    <w:rsid w:val="008E1749"/>
    <w:rsid w:val="008E45F0"/>
    <w:rsid w:val="008E593B"/>
    <w:rsid w:val="008F0668"/>
    <w:rsid w:val="008F0B8D"/>
    <w:rsid w:val="008F0D2A"/>
    <w:rsid w:val="008F1738"/>
    <w:rsid w:val="008F394F"/>
    <w:rsid w:val="008F5DF5"/>
    <w:rsid w:val="008F7041"/>
    <w:rsid w:val="0090094C"/>
    <w:rsid w:val="009017AD"/>
    <w:rsid w:val="00901D59"/>
    <w:rsid w:val="00902597"/>
    <w:rsid w:val="0090263F"/>
    <w:rsid w:val="00903C90"/>
    <w:rsid w:val="00904187"/>
    <w:rsid w:val="009067A7"/>
    <w:rsid w:val="009101E7"/>
    <w:rsid w:val="00912E85"/>
    <w:rsid w:val="00913712"/>
    <w:rsid w:val="00914FD0"/>
    <w:rsid w:val="0091546C"/>
    <w:rsid w:val="009156D5"/>
    <w:rsid w:val="00915B00"/>
    <w:rsid w:val="0091608A"/>
    <w:rsid w:val="00916D07"/>
    <w:rsid w:val="0092120A"/>
    <w:rsid w:val="00921B4A"/>
    <w:rsid w:val="009248C7"/>
    <w:rsid w:val="0092689C"/>
    <w:rsid w:val="009279CC"/>
    <w:rsid w:val="009300C1"/>
    <w:rsid w:val="00930719"/>
    <w:rsid w:val="00931E4D"/>
    <w:rsid w:val="00932CA7"/>
    <w:rsid w:val="009338C2"/>
    <w:rsid w:val="00934BAB"/>
    <w:rsid w:val="00935C72"/>
    <w:rsid w:val="0094165D"/>
    <w:rsid w:val="00941CE3"/>
    <w:rsid w:val="00945423"/>
    <w:rsid w:val="00945B52"/>
    <w:rsid w:val="00950900"/>
    <w:rsid w:val="00951975"/>
    <w:rsid w:val="0095375B"/>
    <w:rsid w:val="00953DBA"/>
    <w:rsid w:val="00960B56"/>
    <w:rsid w:val="0096166B"/>
    <w:rsid w:val="009619AA"/>
    <w:rsid w:val="00962050"/>
    <w:rsid w:val="009639D6"/>
    <w:rsid w:val="009645BA"/>
    <w:rsid w:val="009701A5"/>
    <w:rsid w:val="00970C3D"/>
    <w:rsid w:val="0097240F"/>
    <w:rsid w:val="00972468"/>
    <w:rsid w:val="00972F80"/>
    <w:rsid w:val="009743DB"/>
    <w:rsid w:val="00975D68"/>
    <w:rsid w:val="009766B9"/>
    <w:rsid w:val="00980B00"/>
    <w:rsid w:val="00980B1C"/>
    <w:rsid w:val="0098226A"/>
    <w:rsid w:val="0098261B"/>
    <w:rsid w:val="00982B53"/>
    <w:rsid w:val="00983AA8"/>
    <w:rsid w:val="00983CAB"/>
    <w:rsid w:val="0098570F"/>
    <w:rsid w:val="00986E14"/>
    <w:rsid w:val="00990419"/>
    <w:rsid w:val="009904C0"/>
    <w:rsid w:val="0099086F"/>
    <w:rsid w:val="00991C8B"/>
    <w:rsid w:val="00992567"/>
    <w:rsid w:val="00994396"/>
    <w:rsid w:val="00995CDC"/>
    <w:rsid w:val="00997AD5"/>
    <w:rsid w:val="009A0680"/>
    <w:rsid w:val="009A1E80"/>
    <w:rsid w:val="009A20DC"/>
    <w:rsid w:val="009A2A9A"/>
    <w:rsid w:val="009A4F75"/>
    <w:rsid w:val="009A5492"/>
    <w:rsid w:val="009A704F"/>
    <w:rsid w:val="009B06A0"/>
    <w:rsid w:val="009B2F8D"/>
    <w:rsid w:val="009B380B"/>
    <w:rsid w:val="009B4759"/>
    <w:rsid w:val="009B6AF9"/>
    <w:rsid w:val="009C3B0A"/>
    <w:rsid w:val="009C4D16"/>
    <w:rsid w:val="009C553E"/>
    <w:rsid w:val="009D05D6"/>
    <w:rsid w:val="009D0799"/>
    <w:rsid w:val="009D1D93"/>
    <w:rsid w:val="009D25FA"/>
    <w:rsid w:val="009D2615"/>
    <w:rsid w:val="009D2ABD"/>
    <w:rsid w:val="009D56C3"/>
    <w:rsid w:val="009D5F25"/>
    <w:rsid w:val="009D6B37"/>
    <w:rsid w:val="009E2FFF"/>
    <w:rsid w:val="009E7A76"/>
    <w:rsid w:val="009F0934"/>
    <w:rsid w:val="009F183F"/>
    <w:rsid w:val="009F2089"/>
    <w:rsid w:val="009F2923"/>
    <w:rsid w:val="009F3A42"/>
    <w:rsid w:val="009F3D39"/>
    <w:rsid w:val="009F462D"/>
    <w:rsid w:val="009F4962"/>
    <w:rsid w:val="009F512C"/>
    <w:rsid w:val="009F5754"/>
    <w:rsid w:val="00A01864"/>
    <w:rsid w:val="00A0271A"/>
    <w:rsid w:val="00A04847"/>
    <w:rsid w:val="00A06701"/>
    <w:rsid w:val="00A07E77"/>
    <w:rsid w:val="00A1046F"/>
    <w:rsid w:val="00A10F0D"/>
    <w:rsid w:val="00A111BC"/>
    <w:rsid w:val="00A12622"/>
    <w:rsid w:val="00A14990"/>
    <w:rsid w:val="00A161F2"/>
    <w:rsid w:val="00A16388"/>
    <w:rsid w:val="00A17ABF"/>
    <w:rsid w:val="00A17ECA"/>
    <w:rsid w:val="00A204B4"/>
    <w:rsid w:val="00A21026"/>
    <w:rsid w:val="00A23876"/>
    <w:rsid w:val="00A25C10"/>
    <w:rsid w:val="00A2655D"/>
    <w:rsid w:val="00A26A7A"/>
    <w:rsid w:val="00A27736"/>
    <w:rsid w:val="00A27EB3"/>
    <w:rsid w:val="00A3027C"/>
    <w:rsid w:val="00A33822"/>
    <w:rsid w:val="00A33A91"/>
    <w:rsid w:val="00A41A78"/>
    <w:rsid w:val="00A42DA5"/>
    <w:rsid w:val="00A43870"/>
    <w:rsid w:val="00A4506E"/>
    <w:rsid w:val="00A4551D"/>
    <w:rsid w:val="00A45F65"/>
    <w:rsid w:val="00A47668"/>
    <w:rsid w:val="00A51A02"/>
    <w:rsid w:val="00A51F54"/>
    <w:rsid w:val="00A5291A"/>
    <w:rsid w:val="00A532F6"/>
    <w:rsid w:val="00A60845"/>
    <w:rsid w:val="00A614CA"/>
    <w:rsid w:val="00A62DC7"/>
    <w:rsid w:val="00A62FB3"/>
    <w:rsid w:val="00A63FFC"/>
    <w:rsid w:val="00A6695E"/>
    <w:rsid w:val="00A677FD"/>
    <w:rsid w:val="00A71E35"/>
    <w:rsid w:val="00A72C9D"/>
    <w:rsid w:val="00A73157"/>
    <w:rsid w:val="00A737CE"/>
    <w:rsid w:val="00A75601"/>
    <w:rsid w:val="00A80717"/>
    <w:rsid w:val="00A81249"/>
    <w:rsid w:val="00A81B28"/>
    <w:rsid w:val="00A831BA"/>
    <w:rsid w:val="00A832A0"/>
    <w:rsid w:val="00A84108"/>
    <w:rsid w:val="00A878FB"/>
    <w:rsid w:val="00A87993"/>
    <w:rsid w:val="00A91983"/>
    <w:rsid w:val="00A91F24"/>
    <w:rsid w:val="00A933C6"/>
    <w:rsid w:val="00A9494C"/>
    <w:rsid w:val="00A95F8E"/>
    <w:rsid w:val="00AA02C1"/>
    <w:rsid w:val="00AA10E5"/>
    <w:rsid w:val="00AA1304"/>
    <w:rsid w:val="00AA188E"/>
    <w:rsid w:val="00AA36A8"/>
    <w:rsid w:val="00AA4BA3"/>
    <w:rsid w:val="00AA6BB2"/>
    <w:rsid w:val="00AB5D01"/>
    <w:rsid w:val="00AC2C5B"/>
    <w:rsid w:val="00AC34AE"/>
    <w:rsid w:val="00AC4378"/>
    <w:rsid w:val="00AC4803"/>
    <w:rsid w:val="00AC6BF3"/>
    <w:rsid w:val="00AC6C30"/>
    <w:rsid w:val="00AC7413"/>
    <w:rsid w:val="00AD17DF"/>
    <w:rsid w:val="00AD2501"/>
    <w:rsid w:val="00AD29FD"/>
    <w:rsid w:val="00AD49AA"/>
    <w:rsid w:val="00AD524C"/>
    <w:rsid w:val="00AD675E"/>
    <w:rsid w:val="00AE0FE8"/>
    <w:rsid w:val="00AE1CBB"/>
    <w:rsid w:val="00AE347A"/>
    <w:rsid w:val="00AE413E"/>
    <w:rsid w:val="00AE43F3"/>
    <w:rsid w:val="00AE4908"/>
    <w:rsid w:val="00AE5A14"/>
    <w:rsid w:val="00AE727E"/>
    <w:rsid w:val="00AE7982"/>
    <w:rsid w:val="00AE7C19"/>
    <w:rsid w:val="00AF0DD2"/>
    <w:rsid w:val="00AF378A"/>
    <w:rsid w:val="00AF6FF3"/>
    <w:rsid w:val="00AF7004"/>
    <w:rsid w:val="00B009FB"/>
    <w:rsid w:val="00B01F80"/>
    <w:rsid w:val="00B0296A"/>
    <w:rsid w:val="00B032BA"/>
    <w:rsid w:val="00B0370E"/>
    <w:rsid w:val="00B0399F"/>
    <w:rsid w:val="00B04B50"/>
    <w:rsid w:val="00B05D20"/>
    <w:rsid w:val="00B113BA"/>
    <w:rsid w:val="00B15C20"/>
    <w:rsid w:val="00B170DD"/>
    <w:rsid w:val="00B173BC"/>
    <w:rsid w:val="00B20448"/>
    <w:rsid w:val="00B2131F"/>
    <w:rsid w:val="00B22888"/>
    <w:rsid w:val="00B24008"/>
    <w:rsid w:val="00B251A8"/>
    <w:rsid w:val="00B25D49"/>
    <w:rsid w:val="00B25FCD"/>
    <w:rsid w:val="00B26E95"/>
    <w:rsid w:val="00B27331"/>
    <w:rsid w:val="00B2785B"/>
    <w:rsid w:val="00B27AE7"/>
    <w:rsid w:val="00B30C55"/>
    <w:rsid w:val="00B3271C"/>
    <w:rsid w:val="00B340ED"/>
    <w:rsid w:val="00B34F6D"/>
    <w:rsid w:val="00B35007"/>
    <w:rsid w:val="00B3633B"/>
    <w:rsid w:val="00B41213"/>
    <w:rsid w:val="00B42A67"/>
    <w:rsid w:val="00B44AA6"/>
    <w:rsid w:val="00B45402"/>
    <w:rsid w:val="00B4564F"/>
    <w:rsid w:val="00B46CAD"/>
    <w:rsid w:val="00B478F6"/>
    <w:rsid w:val="00B5595B"/>
    <w:rsid w:val="00B55E5D"/>
    <w:rsid w:val="00B574F2"/>
    <w:rsid w:val="00B60B9A"/>
    <w:rsid w:val="00B60CA6"/>
    <w:rsid w:val="00B616AC"/>
    <w:rsid w:val="00B63C67"/>
    <w:rsid w:val="00B642EC"/>
    <w:rsid w:val="00B656C2"/>
    <w:rsid w:val="00B65B26"/>
    <w:rsid w:val="00B67AF9"/>
    <w:rsid w:val="00B7016B"/>
    <w:rsid w:val="00B7131D"/>
    <w:rsid w:val="00B74F33"/>
    <w:rsid w:val="00B771BB"/>
    <w:rsid w:val="00B77C3C"/>
    <w:rsid w:val="00B77FB8"/>
    <w:rsid w:val="00B819F2"/>
    <w:rsid w:val="00B84194"/>
    <w:rsid w:val="00B863FB"/>
    <w:rsid w:val="00B86D5D"/>
    <w:rsid w:val="00B90993"/>
    <w:rsid w:val="00B921CC"/>
    <w:rsid w:val="00B94155"/>
    <w:rsid w:val="00B94398"/>
    <w:rsid w:val="00B946AB"/>
    <w:rsid w:val="00B96095"/>
    <w:rsid w:val="00B966B6"/>
    <w:rsid w:val="00BA0586"/>
    <w:rsid w:val="00BA0653"/>
    <w:rsid w:val="00BA4C5B"/>
    <w:rsid w:val="00BA4D85"/>
    <w:rsid w:val="00BA5555"/>
    <w:rsid w:val="00BA686D"/>
    <w:rsid w:val="00BA6D24"/>
    <w:rsid w:val="00BA7273"/>
    <w:rsid w:val="00BA7F56"/>
    <w:rsid w:val="00BB076B"/>
    <w:rsid w:val="00BB4969"/>
    <w:rsid w:val="00BB56DB"/>
    <w:rsid w:val="00BB6885"/>
    <w:rsid w:val="00BC2D73"/>
    <w:rsid w:val="00BC3821"/>
    <w:rsid w:val="00BC3DA1"/>
    <w:rsid w:val="00BC5146"/>
    <w:rsid w:val="00BC59F3"/>
    <w:rsid w:val="00BC60B0"/>
    <w:rsid w:val="00BD1D0D"/>
    <w:rsid w:val="00BD3640"/>
    <w:rsid w:val="00BD73F5"/>
    <w:rsid w:val="00BE138C"/>
    <w:rsid w:val="00BE21BA"/>
    <w:rsid w:val="00BE3214"/>
    <w:rsid w:val="00BE3392"/>
    <w:rsid w:val="00BE3F16"/>
    <w:rsid w:val="00BE41F5"/>
    <w:rsid w:val="00BE6606"/>
    <w:rsid w:val="00BE7DBF"/>
    <w:rsid w:val="00BF041F"/>
    <w:rsid w:val="00BF0433"/>
    <w:rsid w:val="00BF0ECA"/>
    <w:rsid w:val="00BF11B7"/>
    <w:rsid w:val="00BF1FC3"/>
    <w:rsid w:val="00BF344C"/>
    <w:rsid w:val="00BF47EB"/>
    <w:rsid w:val="00BF6052"/>
    <w:rsid w:val="00BF7EAD"/>
    <w:rsid w:val="00C0052B"/>
    <w:rsid w:val="00C0073D"/>
    <w:rsid w:val="00C065B1"/>
    <w:rsid w:val="00C06E0B"/>
    <w:rsid w:val="00C07543"/>
    <w:rsid w:val="00C114CC"/>
    <w:rsid w:val="00C11D1D"/>
    <w:rsid w:val="00C12DC5"/>
    <w:rsid w:val="00C13014"/>
    <w:rsid w:val="00C14A9C"/>
    <w:rsid w:val="00C1579C"/>
    <w:rsid w:val="00C17C89"/>
    <w:rsid w:val="00C20EB6"/>
    <w:rsid w:val="00C21A28"/>
    <w:rsid w:val="00C21B98"/>
    <w:rsid w:val="00C23C24"/>
    <w:rsid w:val="00C24D6C"/>
    <w:rsid w:val="00C32F71"/>
    <w:rsid w:val="00C335EF"/>
    <w:rsid w:val="00C33ED1"/>
    <w:rsid w:val="00C353A3"/>
    <w:rsid w:val="00C35B2C"/>
    <w:rsid w:val="00C35DB1"/>
    <w:rsid w:val="00C36304"/>
    <w:rsid w:val="00C3670A"/>
    <w:rsid w:val="00C36CFE"/>
    <w:rsid w:val="00C37562"/>
    <w:rsid w:val="00C40D35"/>
    <w:rsid w:val="00C420F2"/>
    <w:rsid w:val="00C43B44"/>
    <w:rsid w:val="00C4572D"/>
    <w:rsid w:val="00C4665D"/>
    <w:rsid w:val="00C46A79"/>
    <w:rsid w:val="00C470E3"/>
    <w:rsid w:val="00C47F84"/>
    <w:rsid w:val="00C50261"/>
    <w:rsid w:val="00C50CA6"/>
    <w:rsid w:val="00C52A14"/>
    <w:rsid w:val="00C53DD7"/>
    <w:rsid w:val="00C54C6A"/>
    <w:rsid w:val="00C55247"/>
    <w:rsid w:val="00C61469"/>
    <w:rsid w:val="00C63973"/>
    <w:rsid w:val="00C674A5"/>
    <w:rsid w:val="00C729A8"/>
    <w:rsid w:val="00C72D10"/>
    <w:rsid w:val="00C756AB"/>
    <w:rsid w:val="00C757A2"/>
    <w:rsid w:val="00C75D22"/>
    <w:rsid w:val="00C8032B"/>
    <w:rsid w:val="00C80586"/>
    <w:rsid w:val="00C809D1"/>
    <w:rsid w:val="00C8313D"/>
    <w:rsid w:val="00C85E64"/>
    <w:rsid w:val="00C873E5"/>
    <w:rsid w:val="00C874F2"/>
    <w:rsid w:val="00C877DA"/>
    <w:rsid w:val="00C9428A"/>
    <w:rsid w:val="00C94E7A"/>
    <w:rsid w:val="00C94EE7"/>
    <w:rsid w:val="00C95436"/>
    <w:rsid w:val="00C96F98"/>
    <w:rsid w:val="00CA03BB"/>
    <w:rsid w:val="00CA24A0"/>
    <w:rsid w:val="00CA356B"/>
    <w:rsid w:val="00CA36DD"/>
    <w:rsid w:val="00CA3BF8"/>
    <w:rsid w:val="00CA46EF"/>
    <w:rsid w:val="00CA4AF9"/>
    <w:rsid w:val="00CA4D5D"/>
    <w:rsid w:val="00CA6A5E"/>
    <w:rsid w:val="00CA70BA"/>
    <w:rsid w:val="00CA79D0"/>
    <w:rsid w:val="00CB0587"/>
    <w:rsid w:val="00CB1A3E"/>
    <w:rsid w:val="00CB33B9"/>
    <w:rsid w:val="00CB4A87"/>
    <w:rsid w:val="00CB4E0E"/>
    <w:rsid w:val="00CB6673"/>
    <w:rsid w:val="00CB6819"/>
    <w:rsid w:val="00CC3A49"/>
    <w:rsid w:val="00CC66D4"/>
    <w:rsid w:val="00CC6F97"/>
    <w:rsid w:val="00CC7534"/>
    <w:rsid w:val="00CD18C4"/>
    <w:rsid w:val="00CD4E97"/>
    <w:rsid w:val="00CD5E85"/>
    <w:rsid w:val="00CE0A7C"/>
    <w:rsid w:val="00CE3914"/>
    <w:rsid w:val="00CE4290"/>
    <w:rsid w:val="00CE468A"/>
    <w:rsid w:val="00CE49B4"/>
    <w:rsid w:val="00CE4C74"/>
    <w:rsid w:val="00CE557C"/>
    <w:rsid w:val="00CE59C5"/>
    <w:rsid w:val="00CE6287"/>
    <w:rsid w:val="00CE67D7"/>
    <w:rsid w:val="00CE6F84"/>
    <w:rsid w:val="00CE7954"/>
    <w:rsid w:val="00CE7A2A"/>
    <w:rsid w:val="00CF0496"/>
    <w:rsid w:val="00CF0AC0"/>
    <w:rsid w:val="00CF3F53"/>
    <w:rsid w:val="00CF40EF"/>
    <w:rsid w:val="00CF5A81"/>
    <w:rsid w:val="00D0016D"/>
    <w:rsid w:val="00D006F1"/>
    <w:rsid w:val="00D00DAF"/>
    <w:rsid w:val="00D00FD6"/>
    <w:rsid w:val="00D0123B"/>
    <w:rsid w:val="00D01988"/>
    <w:rsid w:val="00D01E87"/>
    <w:rsid w:val="00D03999"/>
    <w:rsid w:val="00D03D61"/>
    <w:rsid w:val="00D03E4C"/>
    <w:rsid w:val="00D05FA7"/>
    <w:rsid w:val="00D064B3"/>
    <w:rsid w:val="00D070F0"/>
    <w:rsid w:val="00D07510"/>
    <w:rsid w:val="00D10666"/>
    <w:rsid w:val="00D12A0B"/>
    <w:rsid w:val="00D12BBB"/>
    <w:rsid w:val="00D14546"/>
    <w:rsid w:val="00D1572F"/>
    <w:rsid w:val="00D1675D"/>
    <w:rsid w:val="00D17746"/>
    <w:rsid w:val="00D20B5D"/>
    <w:rsid w:val="00D211AA"/>
    <w:rsid w:val="00D212E1"/>
    <w:rsid w:val="00D21D00"/>
    <w:rsid w:val="00D22D7F"/>
    <w:rsid w:val="00D234BA"/>
    <w:rsid w:val="00D25CC3"/>
    <w:rsid w:val="00D26AAD"/>
    <w:rsid w:val="00D275BD"/>
    <w:rsid w:val="00D303A5"/>
    <w:rsid w:val="00D33C3F"/>
    <w:rsid w:val="00D3595E"/>
    <w:rsid w:val="00D369B1"/>
    <w:rsid w:val="00D3736E"/>
    <w:rsid w:val="00D4024D"/>
    <w:rsid w:val="00D40A98"/>
    <w:rsid w:val="00D4246E"/>
    <w:rsid w:val="00D42637"/>
    <w:rsid w:val="00D462B3"/>
    <w:rsid w:val="00D46B4F"/>
    <w:rsid w:val="00D51222"/>
    <w:rsid w:val="00D521CA"/>
    <w:rsid w:val="00D52575"/>
    <w:rsid w:val="00D52A9F"/>
    <w:rsid w:val="00D53407"/>
    <w:rsid w:val="00D56AD7"/>
    <w:rsid w:val="00D607EA"/>
    <w:rsid w:val="00D60847"/>
    <w:rsid w:val="00D6102E"/>
    <w:rsid w:val="00D61A7A"/>
    <w:rsid w:val="00D62ECC"/>
    <w:rsid w:val="00D657AB"/>
    <w:rsid w:val="00D6683B"/>
    <w:rsid w:val="00D6716F"/>
    <w:rsid w:val="00D70320"/>
    <w:rsid w:val="00D723DF"/>
    <w:rsid w:val="00D7322B"/>
    <w:rsid w:val="00D73746"/>
    <w:rsid w:val="00D7401C"/>
    <w:rsid w:val="00D746BC"/>
    <w:rsid w:val="00D75554"/>
    <w:rsid w:val="00D7561A"/>
    <w:rsid w:val="00D761C1"/>
    <w:rsid w:val="00D76476"/>
    <w:rsid w:val="00D7729B"/>
    <w:rsid w:val="00D773B7"/>
    <w:rsid w:val="00D8126E"/>
    <w:rsid w:val="00D85981"/>
    <w:rsid w:val="00D85A03"/>
    <w:rsid w:val="00D87252"/>
    <w:rsid w:val="00D87D90"/>
    <w:rsid w:val="00D92BCF"/>
    <w:rsid w:val="00D92F6B"/>
    <w:rsid w:val="00D9490A"/>
    <w:rsid w:val="00D97755"/>
    <w:rsid w:val="00DA3D81"/>
    <w:rsid w:val="00DA6802"/>
    <w:rsid w:val="00DB079C"/>
    <w:rsid w:val="00DB13E8"/>
    <w:rsid w:val="00DB1864"/>
    <w:rsid w:val="00DB254F"/>
    <w:rsid w:val="00DB3BF8"/>
    <w:rsid w:val="00DB4105"/>
    <w:rsid w:val="00DB582B"/>
    <w:rsid w:val="00DB6CF9"/>
    <w:rsid w:val="00DC1C1A"/>
    <w:rsid w:val="00DC2028"/>
    <w:rsid w:val="00DC5419"/>
    <w:rsid w:val="00DC600A"/>
    <w:rsid w:val="00DC6DE9"/>
    <w:rsid w:val="00DC78F3"/>
    <w:rsid w:val="00DD04FE"/>
    <w:rsid w:val="00DD0FA8"/>
    <w:rsid w:val="00DD18B1"/>
    <w:rsid w:val="00DD1D15"/>
    <w:rsid w:val="00DD1F36"/>
    <w:rsid w:val="00DD2C6A"/>
    <w:rsid w:val="00DD31E9"/>
    <w:rsid w:val="00DD44F8"/>
    <w:rsid w:val="00DD5521"/>
    <w:rsid w:val="00DD57DA"/>
    <w:rsid w:val="00DD5B3F"/>
    <w:rsid w:val="00DD71F6"/>
    <w:rsid w:val="00DE135F"/>
    <w:rsid w:val="00DE1808"/>
    <w:rsid w:val="00DE3711"/>
    <w:rsid w:val="00DE4F6D"/>
    <w:rsid w:val="00DE7D52"/>
    <w:rsid w:val="00DF02F0"/>
    <w:rsid w:val="00DF0726"/>
    <w:rsid w:val="00DF0BBE"/>
    <w:rsid w:val="00DF2EDA"/>
    <w:rsid w:val="00DF63B0"/>
    <w:rsid w:val="00DF732D"/>
    <w:rsid w:val="00DF7559"/>
    <w:rsid w:val="00DF7F36"/>
    <w:rsid w:val="00E0394C"/>
    <w:rsid w:val="00E06C3C"/>
    <w:rsid w:val="00E11F08"/>
    <w:rsid w:val="00E1310B"/>
    <w:rsid w:val="00E139F9"/>
    <w:rsid w:val="00E13D69"/>
    <w:rsid w:val="00E15B68"/>
    <w:rsid w:val="00E17A49"/>
    <w:rsid w:val="00E21138"/>
    <w:rsid w:val="00E3096E"/>
    <w:rsid w:val="00E331AB"/>
    <w:rsid w:val="00E33821"/>
    <w:rsid w:val="00E3496E"/>
    <w:rsid w:val="00E36281"/>
    <w:rsid w:val="00E41FC2"/>
    <w:rsid w:val="00E431A5"/>
    <w:rsid w:val="00E4408F"/>
    <w:rsid w:val="00E442A1"/>
    <w:rsid w:val="00E44903"/>
    <w:rsid w:val="00E45423"/>
    <w:rsid w:val="00E463D2"/>
    <w:rsid w:val="00E466DA"/>
    <w:rsid w:val="00E525FA"/>
    <w:rsid w:val="00E560ED"/>
    <w:rsid w:val="00E563A8"/>
    <w:rsid w:val="00E56515"/>
    <w:rsid w:val="00E5686E"/>
    <w:rsid w:val="00E60BF4"/>
    <w:rsid w:val="00E61953"/>
    <w:rsid w:val="00E62E5A"/>
    <w:rsid w:val="00E63964"/>
    <w:rsid w:val="00E65FBA"/>
    <w:rsid w:val="00E66BF2"/>
    <w:rsid w:val="00E66E6A"/>
    <w:rsid w:val="00E67083"/>
    <w:rsid w:val="00E67393"/>
    <w:rsid w:val="00E675FB"/>
    <w:rsid w:val="00E76EA7"/>
    <w:rsid w:val="00E770BB"/>
    <w:rsid w:val="00E7723D"/>
    <w:rsid w:val="00E80923"/>
    <w:rsid w:val="00E82E78"/>
    <w:rsid w:val="00E833FB"/>
    <w:rsid w:val="00E86A08"/>
    <w:rsid w:val="00E87258"/>
    <w:rsid w:val="00E874FC"/>
    <w:rsid w:val="00E87CEA"/>
    <w:rsid w:val="00E910FC"/>
    <w:rsid w:val="00E92FD8"/>
    <w:rsid w:val="00E93775"/>
    <w:rsid w:val="00E95361"/>
    <w:rsid w:val="00E9582C"/>
    <w:rsid w:val="00E96B77"/>
    <w:rsid w:val="00E97B38"/>
    <w:rsid w:val="00EA0FD2"/>
    <w:rsid w:val="00EA1941"/>
    <w:rsid w:val="00EA4339"/>
    <w:rsid w:val="00EA587B"/>
    <w:rsid w:val="00EA5A3E"/>
    <w:rsid w:val="00EA5AFB"/>
    <w:rsid w:val="00EA7898"/>
    <w:rsid w:val="00EA7AED"/>
    <w:rsid w:val="00EA7BBC"/>
    <w:rsid w:val="00EA7F8B"/>
    <w:rsid w:val="00EB0D83"/>
    <w:rsid w:val="00EB0D9F"/>
    <w:rsid w:val="00EB15AA"/>
    <w:rsid w:val="00EB31EE"/>
    <w:rsid w:val="00EB53C0"/>
    <w:rsid w:val="00EB6360"/>
    <w:rsid w:val="00EB63E5"/>
    <w:rsid w:val="00EB7ED6"/>
    <w:rsid w:val="00EC06A1"/>
    <w:rsid w:val="00EC1E9F"/>
    <w:rsid w:val="00EC23F5"/>
    <w:rsid w:val="00EC7580"/>
    <w:rsid w:val="00ED4535"/>
    <w:rsid w:val="00ED4980"/>
    <w:rsid w:val="00ED5594"/>
    <w:rsid w:val="00ED622A"/>
    <w:rsid w:val="00ED6B30"/>
    <w:rsid w:val="00ED73ED"/>
    <w:rsid w:val="00ED764F"/>
    <w:rsid w:val="00ED7DDC"/>
    <w:rsid w:val="00EE0831"/>
    <w:rsid w:val="00EE190B"/>
    <w:rsid w:val="00EE1E36"/>
    <w:rsid w:val="00EE4789"/>
    <w:rsid w:val="00EE5412"/>
    <w:rsid w:val="00EE6319"/>
    <w:rsid w:val="00EE6CA7"/>
    <w:rsid w:val="00EE77AF"/>
    <w:rsid w:val="00EF0A4E"/>
    <w:rsid w:val="00EF18F7"/>
    <w:rsid w:val="00EF2486"/>
    <w:rsid w:val="00EF3355"/>
    <w:rsid w:val="00EF5B43"/>
    <w:rsid w:val="00EF71B2"/>
    <w:rsid w:val="00EF78D4"/>
    <w:rsid w:val="00EF79B3"/>
    <w:rsid w:val="00F017D8"/>
    <w:rsid w:val="00F04094"/>
    <w:rsid w:val="00F04DDA"/>
    <w:rsid w:val="00F066F4"/>
    <w:rsid w:val="00F06C25"/>
    <w:rsid w:val="00F10A0E"/>
    <w:rsid w:val="00F1155C"/>
    <w:rsid w:val="00F12C42"/>
    <w:rsid w:val="00F173D8"/>
    <w:rsid w:val="00F20EEE"/>
    <w:rsid w:val="00F23246"/>
    <w:rsid w:val="00F235C5"/>
    <w:rsid w:val="00F25EE5"/>
    <w:rsid w:val="00F26469"/>
    <w:rsid w:val="00F266D2"/>
    <w:rsid w:val="00F26865"/>
    <w:rsid w:val="00F27410"/>
    <w:rsid w:val="00F30150"/>
    <w:rsid w:val="00F31947"/>
    <w:rsid w:val="00F328BE"/>
    <w:rsid w:val="00F32C2E"/>
    <w:rsid w:val="00F36F42"/>
    <w:rsid w:val="00F37792"/>
    <w:rsid w:val="00F37CD3"/>
    <w:rsid w:val="00F40BCC"/>
    <w:rsid w:val="00F423AA"/>
    <w:rsid w:val="00F42C33"/>
    <w:rsid w:val="00F4432C"/>
    <w:rsid w:val="00F45132"/>
    <w:rsid w:val="00F474E0"/>
    <w:rsid w:val="00F50F36"/>
    <w:rsid w:val="00F517D7"/>
    <w:rsid w:val="00F52064"/>
    <w:rsid w:val="00F52099"/>
    <w:rsid w:val="00F54BC5"/>
    <w:rsid w:val="00F54D65"/>
    <w:rsid w:val="00F56F33"/>
    <w:rsid w:val="00F602D3"/>
    <w:rsid w:val="00F605D9"/>
    <w:rsid w:val="00F6173A"/>
    <w:rsid w:val="00F6208F"/>
    <w:rsid w:val="00F6300C"/>
    <w:rsid w:val="00F63DF9"/>
    <w:rsid w:val="00F651B9"/>
    <w:rsid w:val="00F65C4C"/>
    <w:rsid w:val="00F65DA8"/>
    <w:rsid w:val="00F66106"/>
    <w:rsid w:val="00F709EE"/>
    <w:rsid w:val="00F709F2"/>
    <w:rsid w:val="00F70DC6"/>
    <w:rsid w:val="00F72FA3"/>
    <w:rsid w:val="00F7391E"/>
    <w:rsid w:val="00F75C69"/>
    <w:rsid w:val="00F82A97"/>
    <w:rsid w:val="00F846D4"/>
    <w:rsid w:val="00F91329"/>
    <w:rsid w:val="00F918B3"/>
    <w:rsid w:val="00F918BE"/>
    <w:rsid w:val="00F93F7E"/>
    <w:rsid w:val="00F9524D"/>
    <w:rsid w:val="00F954E9"/>
    <w:rsid w:val="00F95B9D"/>
    <w:rsid w:val="00F962CB"/>
    <w:rsid w:val="00F96668"/>
    <w:rsid w:val="00F96BF6"/>
    <w:rsid w:val="00F96DC6"/>
    <w:rsid w:val="00FA1782"/>
    <w:rsid w:val="00FA19D7"/>
    <w:rsid w:val="00FA2F3C"/>
    <w:rsid w:val="00FA2F7C"/>
    <w:rsid w:val="00FA48A7"/>
    <w:rsid w:val="00FA682E"/>
    <w:rsid w:val="00FB0736"/>
    <w:rsid w:val="00FB11FA"/>
    <w:rsid w:val="00FB18D9"/>
    <w:rsid w:val="00FB1D83"/>
    <w:rsid w:val="00FB3816"/>
    <w:rsid w:val="00FB52F8"/>
    <w:rsid w:val="00FB5888"/>
    <w:rsid w:val="00FC02DE"/>
    <w:rsid w:val="00FC0ED9"/>
    <w:rsid w:val="00FC2A62"/>
    <w:rsid w:val="00FC2C86"/>
    <w:rsid w:val="00FC46B1"/>
    <w:rsid w:val="00FC489C"/>
    <w:rsid w:val="00FC6AB2"/>
    <w:rsid w:val="00FC79ED"/>
    <w:rsid w:val="00FD1BB8"/>
    <w:rsid w:val="00FD2244"/>
    <w:rsid w:val="00FD24C6"/>
    <w:rsid w:val="00FD2D79"/>
    <w:rsid w:val="00FD34BE"/>
    <w:rsid w:val="00FD3F8A"/>
    <w:rsid w:val="00FD3FD3"/>
    <w:rsid w:val="00FD4799"/>
    <w:rsid w:val="00FD4E7C"/>
    <w:rsid w:val="00FD5E32"/>
    <w:rsid w:val="00FE277B"/>
    <w:rsid w:val="00FE6C82"/>
    <w:rsid w:val="00FF1CD3"/>
    <w:rsid w:val="00FF1D52"/>
    <w:rsid w:val="00FF3169"/>
    <w:rsid w:val="00FF355D"/>
    <w:rsid w:val="00FF5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5:docId w15:val="{E7E26A4B-F713-4371-9BC5-BFF378F7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D7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35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435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435D76"/>
  </w:style>
  <w:style w:type="paragraph" w:styleId="a6">
    <w:name w:val="Balloon Text"/>
    <w:basedOn w:val="a"/>
    <w:semiHidden/>
    <w:rsid w:val="00435D76"/>
    <w:rPr>
      <w:sz w:val="18"/>
      <w:szCs w:val="18"/>
    </w:rPr>
  </w:style>
  <w:style w:type="paragraph" w:styleId="a7">
    <w:name w:val="Plain Text"/>
    <w:basedOn w:val="a"/>
    <w:rsid w:val="00435D76"/>
    <w:rPr>
      <w:rFonts w:ascii="宋体" w:hAnsi="Courier New" w:cs="Courier New"/>
      <w:szCs w:val="21"/>
    </w:rPr>
  </w:style>
  <w:style w:type="character" w:styleId="a8">
    <w:name w:val="Hyperlink"/>
    <w:basedOn w:val="a0"/>
    <w:rsid w:val="000C3D5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B3BF8"/>
    <w:pPr>
      <w:ind w:firstLineChars="200" w:firstLine="420"/>
    </w:pPr>
  </w:style>
  <w:style w:type="paragraph" w:styleId="aa">
    <w:name w:val="Document Map"/>
    <w:basedOn w:val="a"/>
    <w:link w:val="Char0"/>
    <w:rsid w:val="00735CDE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a"/>
    <w:rsid w:val="00735CDE"/>
    <w:rPr>
      <w:rFonts w:ascii="宋体"/>
      <w:kern w:val="2"/>
      <w:sz w:val="18"/>
      <w:szCs w:val="18"/>
    </w:rPr>
  </w:style>
  <w:style w:type="table" w:styleId="ab">
    <w:name w:val="Table Grid"/>
    <w:basedOn w:val="a1"/>
    <w:rsid w:val="00606C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4"/>
    <w:uiPriority w:val="99"/>
    <w:rsid w:val="00831CA9"/>
    <w:rPr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2F073E"/>
    <w:rPr>
      <w:color w:val="808080"/>
    </w:rPr>
  </w:style>
  <w:style w:type="paragraph" w:styleId="ad">
    <w:name w:val="Normal (Web)"/>
    <w:basedOn w:val="a"/>
    <w:uiPriority w:val="99"/>
    <w:semiHidden/>
    <w:unhideWhenUsed/>
    <w:rsid w:val="005C20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8%8E%E6%96%8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5%AF%86%E6%96%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AD%97%E6%AF%8D%E8%A1%A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0C7E71-485D-4040-A64B-6A352C4F6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暨南大学本科实验报告专用纸</vt:lpstr>
    </vt:vector>
  </TitlesOfParts>
  <Company>JNU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creator>a</dc:creator>
  <cp:lastModifiedBy>a</cp:lastModifiedBy>
  <cp:revision>7</cp:revision>
  <cp:lastPrinted>2018-12-29T08:52:00Z</cp:lastPrinted>
  <dcterms:created xsi:type="dcterms:W3CDTF">2019-04-25T06:46:00Z</dcterms:created>
  <dcterms:modified xsi:type="dcterms:W3CDTF">2019-05-05T08:05:00Z</dcterms:modified>
</cp:coreProperties>
</file>